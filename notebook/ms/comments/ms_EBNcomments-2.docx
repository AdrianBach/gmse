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GMSE: an R package for generalised management strategy evaluation</w:t>
      </w:r>
    </w:p>
    <w:p>
      <w:pPr>
        <w:pStyle w:val="Author"/>
        <w:rPr/>
      </w:pPr>
      <w:r>
        <w:rPr/>
        <w:t>A. Bradley Duthie, Jeremy J. Cusack, Erlend B. Nilsen, Rocío Pozo, O. Sarobidy Rakotonarivo, Bram Van Moorter, and Nils Bunnefeld</w:t>
      </w:r>
    </w:p>
    <w:p>
      <w:pPr>
        <w:pStyle w:val="Normal"/>
        <w:rPr/>
      </w:pPr>
      <w:r>
        <w:rPr/>
        <w:t>2017-10-19</w:t>
      </w:r>
    </w:p>
    <w:p>
      <w:pPr>
        <w:pStyle w:val="Normal"/>
        <w:rPr/>
      </w:pPr>
      <w:r>
        <w:rPr/>
        <mc:AlternateContent>
          <mc:Choice Requires="wps">
            <w:drawing>
              <wp:inline distT="0" distB="0" distL="0" distR="0" wp14:anchorId="57AC57E7">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p14:anchorId="57AC57E7">
                <w10:wrap type="none"/>
                <v:fill o:detectmouseclick="t" type="solid" color2="black"/>
                <v:stroke color="black" joinstyle="round" endcap="flat"/>
              </v:rect>
            </w:pict>
          </mc:Fallback>
        </mc:AlternateContent>
      </w:r>
    </w:p>
    <w:p>
      <w:pPr>
        <w:pStyle w:val="Heading1"/>
        <w:rPr/>
      </w:pPr>
      <w:bookmarkStart w:id="0" w:name="abstract"/>
      <w:bookmarkEnd w:id="0"/>
      <w:r>
        <w:rPr/>
        <w:t>Abstract</w:t>
      </w:r>
    </w:p>
    <w:p>
      <w:pPr>
        <w:pStyle w:val="Normal"/>
        <w:rPr/>
      </w:pPr>
      <w:r>
        <w:rPr/>
        <w:t>Management strategy evaluation (MSE) is a powerful tool for simulating all key aspects of natural resource management under conditions of uncertainty.</w:t>
      </w:r>
    </w:p>
    <w:p>
      <w:pPr>
        <w:pStyle w:val="Normal"/>
        <w:rPr/>
      </w:pPr>
      <w:r>
        <w:rPr/>
        <w:t xml:space="preserve">We present the R package GMSE, which generalises MSE using a game-theoretic approach to simulate adaptive decision-making management scenarios between stakeholders with competing objectives under complex social-ecological interactions and </w:t>
      </w:r>
      <w:commentRangeStart w:id="0"/>
      <w:r>
        <w:rPr/>
        <w:t>uncertainty</w:t>
      </w:r>
      <w:r>
        <w:rPr/>
      </w:r>
      <w:commentRangeEnd w:id="0"/>
      <w:r>
        <w:commentReference w:id="0"/>
      </w:r>
      <w:r>
        <w:rPr/>
        <w:t>.</w:t>
      </w:r>
    </w:p>
    <w:p>
      <w:pPr>
        <w:pStyle w:val="Normal"/>
        <w:rPr/>
      </w:pPr>
      <w:r>
        <w:rPr/>
        <w:t>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w:t>
      </w:r>
    </w:p>
    <w:p>
      <w:pPr>
        <w:pStyle w:val="Normal"/>
        <w:rPr/>
      </w:pPr>
      <w:r>
        <w:rPr/>
        <w:t>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w:t>
      </w:r>
    </w:p>
    <w:p>
      <w:pPr>
        <w:pStyle w:val="Normal"/>
        <w:rPr/>
      </w:pPr>
      <w:r>
        <w:rPr/>
        <w:t>The R package GMSE is open source under GNU Public License; source code and documents are freely available on GitHub.</w:t>
      </w:r>
    </w:p>
    <w:p>
      <w:pPr>
        <w:pStyle w:val="Heading1"/>
        <w:rPr/>
      </w:pPr>
      <w:bookmarkStart w:id="1" w:name="introduction"/>
      <w:bookmarkEnd w:id="1"/>
      <w:r>
        <w:rPr/>
        <w:t>Introduction</w:t>
      </w:r>
    </w:p>
    <w:p>
      <w:pPr>
        <w:pStyle w:val="Normal"/>
        <w:rPr/>
      </w:pPr>
      <w:r>
        <w:rPr/>
        <w:t xml:space="preserve">Many global natural resources, including the biodiversity on which critical ecosystem services depend, are in a state of severe decline (Dirzo et al. 2014; Hautier et al. 2015; G. Ceballos, Ehrlich, and Dirzo 2017; O’Connell </w:t>
      </w:r>
      <w:commentRangeStart w:id="1"/>
      <w:r>
        <w:rPr/>
        <w:t>2017</w:t>
      </w:r>
      <w:r>
        <w:rPr/>
      </w:r>
      <w:commentRangeEnd w:id="1"/>
      <w:r>
        <w:commentReference w:id="1"/>
      </w:r>
      <w:r>
        <w:rPr/>
        <w:t xml:space="preserve">). Conservation of biodiversity can be complicated by the immediate need to use natural resources and land area for human livelihood (e.g., food production), causing real or perceived conflicts between </w:t>
      </w:r>
      <w:ins w:id="0" w:author="Erlend Nilsen" w:date="2017-11-01T08:53:00Z">
        <w:r>
          <w:rPr/>
          <w:t xml:space="preserve">biodiversity </w:t>
        </w:r>
      </w:ins>
      <w:r>
        <w:rPr/>
        <w:t>conservation and food security</w:t>
      </w:r>
      <w:ins w:id="1" w:author="Erlend Nilsen" w:date="2017-11-01T08:53:00Z">
        <w:r>
          <w:rPr/>
          <w:t xml:space="preserve">. This </w:t>
        </w:r>
      </w:ins>
      <w:del w:id="2" w:author="Erlend Nilsen" w:date="2017-11-01T08:53:00Z">
        <w:r>
          <w:rPr/>
          <w:delText xml:space="preserve"> and </w:delText>
        </w:r>
      </w:del>
      <w:r>
        <w:rPr/>
        <w:t>creat</w:t>
      </w:r>
      <w:del w:id="3" w:author="Erlend Nilsen" w:date="2017-11-01T08:53:00Z">
        <w:r>
          <w:rPr/>
          <w:delText>ing</w:delText>
        </w:r>
      </w:del>
      <w:ins w:id="4" w:author="Erlend Nilsen" w:date="2017-11-01T08:53:00Z">
        <w:r>
          <w:rPr/>
          <w:t>es</w:t>
        </w:r>
      </w:ins>
      <w:r>
        <w:rPr/>
        <w:t xml:space="preserve"> a challeng</w:t>
      </w:r>
      <w:ins w:id="5" w:author="Erlend Nilsen" w:date="2017-11-01T08:53:00Z">
        <w:r>
          <w:rPr/>
          <w:t>ing situation</w:t>
        </w:r>
      </w:ins>
      <w:del w:id="6" w:author="Erlend Nilsen" w:date="2017-11-01T08:53:00Z">
        <w:r>
          <w:rPr/>
          <w:delText>e</w:delText>
        </w:r>
      </w:del>
      <w:r>
        <w:rPr/>
        <w:t xml:space="preserve"> for the management of many natural resources (Redpath et al. 2015). Given increasing human population size (Crist, Mora, and Engelman 2017), the number and intensity of such conflicts are likely to increase into the twenty first century. Effective management tools are therefore needed for the long-term sustainable use of natural resources under the rising demand for food production (Fischer et al. 2017).</w:t>
      </w:r>
    </w:p>
    <w:p>
      <w:pPr>
        <w:pStyle w:val="TextBody"/>
        <w:rPr/>
      </w:pPr>
      <w:r>
        <w:rPr/>
        <w:t xml:space="preserve">To effectively manage natural resources, an adaptive approach allows managers to iteratively update their models of resource </w:t>
      </w:r>
      <w:commentRangeStart w:id="2"/>
      <w:r>
        <w:rPr/>
        <w:t>dynamics</w:t>
      </w:r>
      <w:r>
        <w:rPr/>
      </w:r>
      <w:commentRangeEnd w:id="2"/>
      <w:r>
        <w:commentReference w:id="2"/>
      </w:r>
      <w:r>
        <w:rPr/>
        <w:t xml:space="preserve"> and respond flexibly to changing conditions (Keith et al. 2011). This approach is especially effective when considering all aspects of the social-ecological system being managed, including the dynamics of resources, monitoring, and the decision-making processes of stakeholders (N. Bunnefeld, Hoshino, and Milner-Gulland 2011; N. Bunnefeld and Keane 2014). Management strategy evaluation (MSE) is a modelling framework, first developed in fisheries, for simulating all of these aspects of resource management in a way that uniquely considers the uncertainties inherent to every stage of the management process (N. Bunnefeld, Hoshino, and Milner-Gulland 2011; Punt et al. 2016). Nevertheless, </w:t>
      </w:r>
      <w:commentRangeStart w:id="3"/>
      <w:r>
        <w:rPr/>
        <w:t>MSE</w:t>
      </w:r>
      <w:r>
        <w:rPr/>
      </w:r>
      <w:commentRangeEnd w:id="3"/>
      <w:r>
        <w:commentReference w:id="3"/>
      </w:r>
      <w:r>
        <w:rPr/>
        <w:t xml:space="preserve"> remains limited in its ability to model human decision-making (E. A. Fulton et al. 2011; Dichmont and Fulton 2017); manager decisions are typically based on fixed rules, and user behaviour likewise remains fixed over time instead of dynamically responding to changing resource availability and management decisions (M. Schlüter et al. 2012; Melbourne-Thomas et al. 2017). </w:t>
      </w:r>
    </w:p>
    <w:p>
      <w:pPr>
        <w:pStyle w:val="TextBody"/>
        <w:rPr/>
      </w:pPr>
      <w:r>
        <w:rPr/>
        <w:t>Here we introduce generalised management strategy evaluation (GMSE), which incorporates a game-theoretic perspective to model the goal-oriented, dynamic decision-making processes of stakeholders.</w:t>
      </w:r>
    </w:p>
    <w:p>
      <w:pPr>
        <w:pStyle w:val="TextBody"/>
        <w:rPr/>
      </w:pPr>
      <w:ins w:id="9" w:author="Erlend Nilsen" w:date="2017-11-01T08:58:00Z">
        <w:r>
          <w:rPr/>
          <w:t xml:space="preserve"> </w:t>
        </w:r>
      </w:ins>
      <w:r>
        <w:rPr/>
        <w:t xml:space="preserve">The R package </w:t>
      </w:r>
      <w:commentRangeStart w:id="4"/>
      <w:r>
        <w:rPr/>
        <w:t>'GMSE</w:t>
      </w:r>
      <w:r>
        <w:rPr/>
      </w:r>
      <w:commentRangeEnd w:id="4"/>
      <w:r>
        <w:commentReference w:id="4"/>
      </w:r>
      <w:r>
        <w:rPr/>
        <w:t>' is a flexible modelling tool to simulate all key aspects of natural resource management. GMSE offers a range of parameters to simulate resource dynamics and management policy options, and includes genetic algorithms to dynamically model stakeholder (manager and user) decision-making. Genetic algorithms find adaptive solutions to any simulated conditions given stakeholder-specific goals, allowing GMSE to model scenarios of conservation conflict.</w:t>
      </w:r>
    </w:p>
    <w:p>
      <w:pPr>
        <w:pStyle w:val="TextBody"/>
        <w:rPr/>
      </w:pPr>
      <w:r>
        <w:rPr/>
        <w:t xml:space="preserve">GMSE allows researchers to address adaptive management questions </w:t>
      </w:r>
      <w:r>
        <w:rPr>
          <w:i/>
        </w:rPr>
        <w:t>in silico</w:t>
      </w:r>
      <w:r>
        <w:rPr/>
        <w:t xml:space="preserve"> through simulation. Simulations can be parameterised with initial conditions derived from empirical populations of conservation interest to predict key social-ecological outcomes (e.g., resource extinction, agricultural yield) given uncertainty. The sensitivity of these outcomes to different management options (e.g., population target, policies available, observation methods, budget constraints, etc.) can thereby inform management decisions, even given competing management objectives caused by conservation conflict (e.g., Strand et al. 2012; Redpath et al. 2013; Sundt-Hansen et al. 2015; Pozo et al. 2017; Anthony D Fox and Madsen 2017). Additionally, GMSE can be used to explore general questions concerning management theory such as the following: How is population persistence affected by management frequency or observation intensity? How does variation in user actions affect the distribution of resources or landscape properties? How do asymmetries in stakeholder influence (i.e., budgets) affect resource dynamics?</w:t>
      </w:r>
    </w:p>
    <w:p>
      <w:pPr>
        <w:pStyle w:val="Heading1"/>
        <w:rPr/>
      </w:pPr>
      <w:bookmarkStart w:id="2" w:name="gmse-model-structure"/>
      <w:bookmarkEnd w:id="2"/>
      <w:r>
        <w:rPr/>
        <w:t>GMSE model structure</w:t>
      </w:r>
    </w:p>
    <w:p>
      <w:pPr>
        <w:pStyle w:val="Normal"/>
        <w:rPr/>
      </w:pPr>
      <w:commentRangeStart w:id="5"/>
      <w:r>
        <w:rPr/>
        <w:t>GMSE</w:t>
      </w:r>
      <w:r>
        <w:rPr/>
      </w:r>
      <w:commentRangeEnd w:id="5"/>
      <w:r>
        <w:commentReference w:id="5"/>
      </w:r>
      <w:r>
        <w:rPr/>
        <w:t xml:space="preserve"> builds off of the MSE framework (Figure 1), and the primary function gmse runs simulations using four default submodels. (1) A population of discrete resources with individual traits (e.g., location, age) is modelled on a spatially-explicit landscape and can simulate resource birth, movement, interaction with the landscape, and death; the discrete nature of resources causes demographic stochasticity, and therefore uncertainty. This sub-model is unique in not relying on other sub-models because ecological dynamics can be simulated in the absence of observation and management. (2) Observation is modelled in one of four ways: resource counting on a subset of landscape cells (e.g., Nuno, Bunnefeld, and Milner-Gulland 2013), marking and recapturing a fixed number of resources, and resource counting across the whole landscape either one linear transect or one rectangular block at a time (during which resources might move). Sampling error from all observation types generates a range of uncertainties that depend on monitoring effort. (3) Managers analyse data collected from observations to estimate resource abundance, then compare this estimate with their pre-defined target abundance. Policy is developed by calling the genetic algorithm (see below), which works within a manager's constraints to find costs for user actions on the resource (e.g., culling, scaring, etc.) that minimise deviation from the target abundance, as informed by the predicted consequences of each action on resource abundance and user action histories. After a suitable policy is found, (4) users perform actions that affect resources or landscape cells. Users respond to policy individually, each calling the genetic algorithm to find actions that maximise their own utilities (e.g., maximise resource use or landscape yield) within their imposed constraints. Once each user has found an adaptive strategy, user actions affect resources and landscape cells, feeding back into the resource sub-model.</w:t>
      </w:r>
    </w:p>
    <w:p>
      <w:pPr>
        <w:pStyle w:val="Normal"/>
        <w:rPr/>
      </w:pPr>
      <w:r>
        <w:rPr/>
        <w:drawing>
          <wp:inline distT="0" distB="0" distL="0" distR="0">
            <wp:extent cx="3696335" cy="3696335"/>
            <wp:effectExtent l="0" t="0" r="0" b="0"/>
            <wp:docPr id="2" name="Picture" descr="Description of one time step of the generalised management strategy evaluation framework, which is comprised of four separate sub-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escription of one time step of the generalised management strategy evaluation framework, which is comprised of four separate sub-models."/>
                    <pic:cNvPicPr>
                      <a:picLocks noChangeAspect="1" noChangeArrowheads="1"/>
                    </pic:cNvPicPr>
                  </pic:nvPicPr>
                  <pic:blipFill>
                    <a:blip r:embed="rId2"/>
                    <a:stretch>
                      <a:fillRect/>
                    </a:stretch>
                  </pic:blipFill>
                  <pic:spPr bwMode="auto">
                    <a:xfrm>
                      <a:off x="0" y="0"/>
                      <a:ext cx="3696335" cy="3696335"/>
                    </a:xfrm>
                    <a:prstGeom prst="rect">
                      <a:avLst/>
                    </a:prstGeom>
                  </pic:spPr>
                </pic:pic>
              </a:graphicData>
            </a:graphic>
          </wp:inline>
        </w:drawing>
      </w:r>
    </w:p>
    <w:p>
      <w:pPr>
        <w:pStyle w:val="Normal"/>
        <w:rPr/>
      </w:pPr>
      <w:r>
        <w:rPr>
          <w:b/>
          <w:bCs/>
        </w:rPr>
        <w:t>Figure 1:</w:t>
      </w:r>
      <w:r>
        <w:rPr/>
        <w:t xml:space="preserve"> Description of one time step of the generalised management strategy evaluation framework, which is comprised of four separate sub-models.</w:t>
      </w:r>
    </w:p>
    <w:p>
      <w:pPr>
        <w:pStyle w:val="Heading2"/>
        <w:rPr/>
      </w:pPr>
      <w:bookmarkStart w:id="3" w:name="genetic-algorithm"/>
      <w:bookmarkEnd w:id="3"/>
      <w:r>
        <w:rPr/>
        <w:t xml:space="preserve">Genetic </w:t>
      </w:r>
      <w:commentRangeStart w:id="6"/>
      <w:r>
        <w:rPr/>
        <w:t>Algorithm</w:t>
      </w:r>
      <w:commentRangeEnd w:id="6"/>
      <w:r>
        <w:commentReference w:id="6"/>
      </w:r>
      <w:r>
        <w:rPr/>
      </w:r>
    </w:p>
    <w:p>
      <w:pPr>
        <w:pStyle w:val="Normal"/>
        <w:rPr/>
      </w:pPr>
      <w:ins w:id="10" w:author="Unknown Author" w:date="2017-11-02T14:01:00Z">
        <w:r>
          <w:rPr/>
          <w:commentReference w:id="7"/>
        </w:r>
      </w:ins>
      <w:r>
        <w:rPr/>
        <w:t>Game theory is the formal study of strategic interactions, and can therefore be applied to modelling stakeholder actions and addressing issues of cooperation and conflict in conservation (Colyvan, Justus, and Regan 2011; Lee 2012; Kark et al. 2015; Adami, Schossau, and Hintze 2016; A. R. Tilman, Watson, and Levin 2016). In game-theoretic models, agents adopt strategies to make decisions that maximise some type of payoff (e.g., utility, biological fitness). Agents are constrained in their decision-making, and realised pay-offs depend on decisions made by other agents. In simple models, it is often useful to assume that agents are perfectly rational decision-makers, then find optimal solutions for pay-off maximisation mathematically. But models that permit even moderately complex decision-making strategies or pay-off structures often include more possible strategies than are mathematically tractable (Hamblin 2013). In these models, genetic algorithms, which mimic the process of natural selection (mutation, recombination, selection, reproduction), can find adaptive (i.e., practical, but not necessarily optimal) solutions for game strategies (e.g., Balmann and Happe 2000; Tu, Wolff, and Lamersdorf 2000; Hamblin 2013).</w:t>
      </w:r>
    </w:p>
    <w:p>
      <w:pPr>
        <w:pStyle w:val="TextBody"/>
        <w:rPr/>
      </w:pPr>
      <w:r>
        <w:rPr/>
        <w:t>Consistent with the MSE approach (N. Bunnefeld, Hoshino, and Milner-Gulland 2011), GMSE does not attempt to find optimal strategies or solutions for agents (stakeholders). Instead, genetic algorithms are used to heuristically find an adaptive strategy for each stakeholder in each time step. Critically, all stakeholders involved in resource conservation are constrained in their decision-making; managing and using resources takes effort (e.g., time or money), and effort expended in developing or enforcing one policy (for managers) or performing one action (for users) will be effort not expendable elsewhere (Milner-Gulland 2011; Müller-Hansen et al. 2017; Schlüter et al. 2017). In finding strategies, GMSE models this trade-off by setting a fixed budget for managers and users. Allocations from a manager's budget can be used to increase the cost it takes a user to perform an action (i.e., 'policy'), and allocations from a user's budget can be used to perform the action at the cost set by the manager. Hence, stakeholders can have incomplete control over resource use and express competing management objectives.</w:t>
      </w:r>
    </w:p>
    <w:p>
      <w:pPr>
        <w:pStyle w:val="TextBody"/>
        <w:rPr/>
      </w:pPr>
      <w:r>
        <w:rPr/>
        <w:t>In each new call of the genetic algorithm, a unique population of managers or users with random strategies is temporarily initialised. In each generation of the genetic algorithm, these strategies crossover and mutate; when this results in strategies that are over-budget, expenditures are iteratively decreased at random until budget constraints are satisfied. A fitness function then evaluates each strategy in the population, and a tournament is used to select the next generation of strategies (Hamblin 2013). The genetic algorithm terminates when a minimum number of generations has passed and the increase in the fitness of the fittest strategy between the current and previous generation is below some threshold. The highest fitness strategy in the population then becomes the stakeholder's new strategy.</w:t>
      </w:r>
    </w:p>
    <w:p>
      <w:pPr>
        <w:pStyle w:val="Heading2"/>
        <w:rPr/>
      </w:pPr>
      <w:bookmarkStart w:id="4" w:name="gmse-arguments-and-output"/>
      <w:bookmarkEnd w:id="4"/>
      <w:r>
        <w:rPr/>
        <w:t>GMSE arguments and output</w:t>
      </w:r>
    </w:p>
    <w:p>
      <w:pPr>
        <w:pStyle w:val="Normal"/>
        <w:rPr/>
      </w:pPr>
      <w:r>
        <w:rPr/>
        <w:t>Simulations using the default GMSE sub-models described above are run using the gmse function, which offers a range of options for setting parameter values (see Table 1 for some select examples). Output of gmse is an exhaustive list that includes all resources and observations, all stakeholder decisions and actions, and all landscape properties in each time step of the simulation. Results are most easily interpreted visually, so a summary of simulation dynamics is plotted by default (the plot can also be called using the plot_gmse_results function, and a summary of results can be obtained using gmse_summary). An example below shows how simulations are set and interpreted.</w:t>
      </w:r>
    </w:p>
    <w:p>
      <w:pPr>
        <w:pStyle w:val="Normal"/>
        <w:rPr/>
      </w:pPr>
      <w:r>
        <w:rPr/>
      </w:r>
    </w:p>
    <w:p>
      <w:pPr>
        <w:pStyle w:val="Normal"/>
        <w:rPr>
          <w:b/>
          <w:b/>
          <w:bCs/>
        </w:rPr>
      </w:pPr>
      <w:r>
        <w:rPr>
          <w:b/>
          <w:bCs/>
        </w:rPr>
        <w:t>[SEE PDF FOR TABLE 1]</w:t>
      </w:r>
    </w:p>
    <w:p>
      <w:pPr>
        <w:pStyle w:val="TextBody"/>
        <w:rPr/>
      </w:pPr>
      <w:r>
        <w:rPr>
          <w:b/>
        </w:rPr>
        <w:t>Table 1:</w:t>
      </w:r>
      <w:r>
        <w:rPr/>
        <w:t xml:space="preserve"> Select parameter values for initialising generalised management strategy evaluation simulations</w:t>
      </w:r>
    </w:p>
    <w:p>
      <w:pPr>
        <w:pStyle w:val="Heading1"/>
        <w:rPr/>
      </w:pPr>
      <w:bookmarkStart w:id="5" w:name="an-example-of-resource-management"/>
      <w:bookmarkEnd w:id="5"/>
      <w:r>
        <w:rPr/>
        <w:t xml:space="preserve">An example of resource </w:t>
      </w:r>
      <w:commentRangeStart w:id="8"/>
      <w:r>
        <w:rPr/>
        <w:t>management</w:t>
      </w:r>
      <w:commentRangeEnd w:id="8"/>
      <w:r>
        <w:commentReference w:id="8"/>
      </w:r>
      <w:r>
        <w:rPr/>
      </w:r>
    </w:p>
    <w:p>
      <w:pPr>
        <w:pStyle w:val="Normal"/>
        <w:rPr/>
      </w:pPr>
      <w:commentRangeStart w:id="9"/>
      <w:r>
        <w:rPr/>
        <w:t>Here we consider the example of a managed natural resource whose abundance affects a group of stakeholders by temporarily decreasing the value of user land. This scenario could be interpreted in multiple ways; we consider a protected population of waterfowl that exploits agricultural land causing a conservation conflict with users</w:t>
      </w:r>
      <w:r>
        <w:rPr/>
      </w:r>
      <w:commentRangeEnd w:id="9"/>
      <w:r>
        <w:commentReference w:id="9"/>
      </w:r>
      <w:r>
        <w:rPr/>
        <w:t xml:space="preserve"> (hereafter 'farmers', e.g., Tuvendal and Elmberg 2015; Anthony D. Fox et al. 2016; Anthony D Fox and Madsen 2017). Managers in this example might want to keep the abundance of waterfowl at a target level, while farmers might want to minimise the damage inflicted on their crops (e.g., Madsen et al. 2017). Using GMSE, it is possible to simulate waterfowl population dynamics, along with the continued monitoring and policy set by managers, and the actions that farmers take to protect their crop yields given the constraints of policy. We consider a population of waterfowl with an initial abundance and manager target abundance of 1000, but whose carrying capacity is 2000. Waterfowl consume and destroy all crop yield upon arrival to a landscape cell. In each time step, waterfowl are observed on subset of cells, then managers extrapolate from density per cell to estimate total population size. Managers then use these estimates to set costs of culling and scaring (non-lethal) waterfowl for five farmers. Farmers attempt to reduce the negative impact of waterfowl on the cropland that they own, working within the constraints of culling and scaring costs and their budget for performing these actions.</w:t>
      </w:r>
    </w:p>
    <w:p>
      <w:pPr>
        <w:pStyle w:val="SourceCode"/>
        <w:rPr/>
      </w:pPr>
      <w:r>
        <w:rPr>
          <w:rStyle w:val="NormalTok"/>
        </w:rPr>
        <w:t>sim &lt;-</w:t>
      </w:r>
      <w:r>
        <w:rPr>
          <w:rStyle w:val="StringTok"/>
        </w:rPr>
        <w:t xml:space="preserve"> </w:t>
      </w:r>
      <w:r>
        <w:rPr>
          <w:rStyle w:val="KeywordTok"/>
        </w:rPr>
        <w:t>gmse</w:t>
      </w:r>
      <w:r>
        <w:rPr>
          <w:rStyle w:val="NormalTok"/>
        </w:rPr>
        <w:t>(</w:t>
      </w:r>
      <w:r>
        <w:rPr>
          <w:rStyle w:val="DataTypeTok"/>
        </w:rPr>
        <w:t>land_ownership =</w:t>
      </w:r>
      <w:r>
        <w:rPr>
          <w:rStyle w:val="NormalTok"/>
        </w:rPr>
        <w:t xml:space="preserve"> </w:t>
      </w:r>
      <w:r>
        <w:rPr>
          <w:rStyle w:val="OtherTok"/>
        </w:rPr>
        <w:t>TRUE</w:t>
      </w:r>
      <w:r>
        <w:rPr>
          <w:rStyle w:val="NormalTok"/>
        </w:rPr>
        <w:t xml:space="preserve">, </w:t>
      </w:r>
      <w:r>
        <w:rPr>
          <w:rStyle w:val="DataTypeTok"/>
        </w:rPr>
        <w:t>stakeholders =</w:t>
      </w:r>
      <w:r>
        <w:rPr>
          <w:rStyle w:val="NormalTok"/>
        </w:rPr>
        <w:t xml:space="preserve"> </w:t>
      </w:r>
      <w:r>
        <w:rPr>
          <w:rStyle w:val="DecValTok"/>
        </w:rPr>
        <w:t>5</w:t>
      </w:r>
      <w:r>
        <w:rPr>
          <w:rStyle w:val="NormalTok"/>
        </w:rPr>
        <w:t xml:space="preserve">, </w:t>
      </w:r>
      <w:r>
        <w:rPr>
          <w:rStyle w:val="DataTypeTok"/>
        </w:rPr>
        <w:t>observe_type =</w:t>
      </w:r>
      <w:r>
        <w:rPr>
          <w:rStyle w:val="NormalTok"/>
        </w:rPr>
        <w:t xml:space="preserve"> </w:t>
      </w:r>
      <w:r>
        <w:rPr>
          <w:rStyle w:val="DecValTok"/>
        </w:rPr>
        <w:t>0</w:t>
      </w:r>
      <w:r>
        <w:rPr>
          <w:rStyle w:val="NormalTok"/>
        </w:rPr>
        <w:t xml:space="preserve">, </w:t>
      </w:r>
      <w:r>
        <w:rPr/>
        <w:br/>
      </w:r>
      <w:r>
        <w:rPr>
          <w:rStyle w:val="NormalTok"/>
        </w:rPr>
        <w:t xml:space="preserve">            </w:t>
      </w:r>
      <w:r>
        <w:rPr>
          <w:rStyle w:val="DataTypeTok"/>
        </w:rPr>
        <w:t>res_death_K =</w:t>
      </w:r>
      <w:r>
        <w:rPr>
          <w:rStyle w:val="NormalTok"/>
        </w:rPr>
        <w:t xml:space="preserve"> </w:t>
      </w:r>
      <w:r>
        <w:rPr>
          <w:rStyle w:val="DecValTok"/>
        </w:rPr>
        <w:t>2000</w:t>
      </w:r>
      <w:r>
        <w:rPr>
          <w:rStyle w:val="NormalTok"/>
        </w:rPr>
        <w:t xml:space="preserve">, </w:t>
      </w:r>
      <w:r>
        <w:rPr>
          <w:rStyle w:val="DataTypeTok"/>
        </w:rPr>
        <w:t>manage_target =</w:t>
      </w:r>
      <w:r>
        <w:rPr>
          <w:rStyle w:val="NormalTok"/>
        </w:rPr>
        <w:t xml:space="preserve"> </w:t>
      </w:r>
      <w:r>
        <w:rPr>
          <w:rStyle w:val="DecValTok"/>
        </w:rPr>
        <w:t>1000</w:t>
      </w:r>
      <w:r>
        <w:rPr>
          <w:rStyle w:val="NormalTok"/>
        </w:rPr>
        <w:t xml:space="preserve">, </w:t>
      </w:r>
      <w:r>
        <w:rPr>
          <w:rStyle w:val="DataTypeTok"/>
        </w:rPr>
        <w:t>RESOURCE_ini =</w:t>
      </w:r>
      <w:r>
        <w:rPr>
          <w:rStyle w:val="NormalTok"/>
        </w:rPr>
        <w:t xml:space="preserve"> </w:t>
      </w:r>
      <w:r>
        <w:rPr>
          <w:rStyle w:val="DecValTok"/>
        </w:rPr>
        <w:t>1000</w:t>
      </w:r>
      <w:r>
        <w:rPr>
          <w:rStyle w:val="NormalTok"/>
        </w:rPr>
        <w:t xml:space="preserve">, </w:t>
      </w:r>
      <w:r>
        <w:rPr/>
        <w:br/>
      </w:r>
      <w:r>
        <w:rPr>
          <w:rStyle w:val="NormalTok"/>
        </w:rPr>
        <w:t xml:space="preserve">            </w:t>
      </w:r>
      <w:r>
        <w:rPr>
          <w:rStyle w:val="DataTypeTok"/>
        </w:rPr>
        <w:t>user_budget =</w:t>
      </w:r>
      <w:r>
        <w:rPr>
          <w:rStyle w:val="NormalTok"/>
        </w:rPr>
        <w:t xml:space="preserve"> </w:t>
      </w:r>
      <w:r>
        <w:rPr>
          <w:rStyle w:val="DecValTok"/>
        </w:rPr>
        <w:t>1000</w:t>
      </w:r>
      <w:r>
        <w:rPr>
          <w:rStyle w:val="NormalTok"/>
        </w:rPr>
        <w:t xml:space="preserve">, </w:t>
      </w:r>
      <w:r>
        <w:rPr>
          <w:rStyle w:val="DataTypeTok"/>
        </w:rPr>
        <w:t>manager_budget =</w:t>
      </w:r>
      <w:r>
        <w:rPr>
          <w:rStyle w:val="NormalTok"/>
        </w:rPr>
        <w:t xml:space="preserve"> </w:t>
      </w:r>
      <w:r>
        <w:rPr>
          <w:rStyle w:val="DecValTok"/>
        </w:rPr>
        <w:t>1000</w:t>
      </w:r>
      <w:r>
        <w:rPr>
          <w:rStyle w:val="NormalTok"/>
        </w:rPr>
        <w:t xml:space="preserve">, </w:t>
      </w:r>
      <w:r>
        <w:rPr>
          <w:rStyle w:val="DataTypeTok"/>
        </w:rPr>
        <w:t>res_consume =</w:t>
      </w:r>
      <w:r>
        <w:rPr>
          <w:rStyle w:val="NormalTok"/>
        </w:rPr>
        <w:t xml:space="preserve"> </w:t>
      </w:r>
      <w:r>
        <w:rPr>
          <w:rStyle w:val="DecValTok"/>
        </w:rPr>
        <w:t>1</w:t>
      </w:r>
      <w:r>
        <w:rPr>
          <w:rStyle w:val="NormalTok"/>
        </w:rPr>
        <w:t xml:space="preserve">, </w:t>
      </w:r>
      <w:r>
        <w:rPr/>
        <w:br/>
      </w:r>
      <w:r>
        <w:rPr>
          <w:rStyle w:val="NormalTok"/>
        </w:rPr>
        <w:t xml:space="preserve">            </w:t>
      </w:r>
      <w:r>
        <w:rPr>
          <w:rStyle w:val="DataTypeTok"/>
        </w:rPr>
        <w:t>scaring =</w:t>
      </w:r>
      <w:r>
        <w:rPr>
          <w:rStyle w:val="NormalTok"/>
        </w:rPr>
        <w:t xml:space="preserve"> </w:t>
      </w:r>
      <w:r>
        <w:rPr>
          <w:rStyle w:val="OtherTok"/>
        </w:rPr>
        <w:t>TRUE</w:t>
      </w:r>
      <w:r>
        <w:rPr>
          <w:rStyle w:val="NormalTok"/>
        </w:rPr>
        <w:t xml:space="preserve">, </w:t>
      </w:r>
      <w:r>
        <w:rPr>
          <w:rStyle w:val="DataTypeTok"/>
        </w:rPr>
        <w:t>plotting =</w:t>
      </w:r>
      <w:r>
        <w:rPr>
          <w:rStyle w:val="NormalTok"/>
        </w:rPr>
        <w:t xml:space="preserve"> </w:t>
      </w:r>
      <w:r>
        <w:rPr>
          <w:rStyle w:val="OtherTok"/>
        </w:rPr>
        <w:t>FALSE</w:t>
      </w:r>
      <w:r>
        <w:rPr>
          <w:rStyle w:val="NormalTok"/>
        </w:rPr>
        <w:t>);</w:t>
      </w:r>
    </w:p>
    <w:p>
      <w:pPr>
        <w:pStyle w:val="SourceCode"/>
        <w:rPr/>
      </w:pPr>
      <w:r>
        <w:rPr/>
        <w:t>## [1] "Initialising simulations ... "</w:t>
        <w:br/>
        <w:t>## [1] "Generation  33 of  100"</w:t>
        <w:br/>
        <w:t>## [1] "Generation  65 of  100"</w:t>
        <w:br/>
        <w:t>## [1] "Generation  96 of  100"</w:t>
      </w:r>
    </w:p>
    <w:p>
      <w:pPr>
        <w:pStyle w:val="Normal"/>
        <w:rPr/>
      </w:pPr>
      <w:r>
        <w:rPr/>
        <w:t>Parameters in gmse not listed are set to default values. By plotting the output with plot_gmse_results, simulation results can be interpreted visually (manager and user decisions can also be interpreted using the plot_gmse_effort function).</w:t>
      </w:r>
    </w:p>
    <w:p>
      <w:pPr>
        <w:pStyle w:val="SourceCode"/>
        <w:rPr/>
      </w:pPr>
      <w:r>
        <w:rPr>
          <w:rStyle w:val="KeywordTok"/>
        </w:rPr>
        <w:t>plot_gmse_results</w:t>
      </w:r>
      <w:r>
        <w:rPr>
          <w:rStyle w:val="NormalTok"/>
        </w:rPr>
        <w:t>(</w:t>
      </w:r>
      <w:r>
        <w:rPr>
          <w:rStyle w:val="DataTypeTok"/>
        </w:rPr>
        <w:t>res =</w:t>
      </w:r>
      <w:r>
        <w:rPr>
          <w:rStyle w:val="NormalTok"/>
        </w:rPr>
        <w:t xml:space="preserve"> sim$resource, </w:t>
      </w:r>
      <w:r>
        <w:rPr>
          <w:rStyle w:val="DataTypeTok"/>
        </w:rPr>
        <w:t>obs =</w:t>
      </w:r>
      <w:r>
        <w:rPr>
          <w:rStyle w:val="NormalTok"/>
        </w:rPr>
        <w:t xml:space="preserve"> sim$observation, </w:t>
      </w:r>
      <w:r>
        <w:rPr>
          <w:rStyle w:val="DataTypeTok"/>
        </w:rPr>
        <w:t>land =</w:t>
      </w:r>
      <w:r>
        <w:rPr>
          <w:rStyle w:val="NormalTok"/>
        </w:rPr>
        <w:t xml:space="preserve"> sim$land, </w:t>
      </w:r>
      <w:r>
        <w:rPr/>
        <w:br/>
      </w:r>
      <w:r>
        <w:rPr>
          <w:rStyle w:val="NormalTok"/>
        </w:rPr>
        <w:t xml:space="preserve">                  </w:t>
      </w:r>
      <w:r>
        <w:rPr>
          <w:rStyle w:val="DataTypeTok"/>
        </w:rPr>
        <w:t>agents =</w:t>
      </w:r>
      <w:r>
        <w:rPr>
          <w:rStyle w:val="NormalTok"/>
        </w:rPr>
        <w:t xml:space="preserve"> sim$agents, </w:t>
      </w:r>
      <w:r>
        <w:rPr>
          <w:rStyle w:val="DataTypeTok"/>
        </w:rPr>
        <w:t>paras =</w:t>
      </w:r>
      <w:r>
        <w:rPr>
          <w:rStyle w:val="NormalTok"/>
        </w:rPr>
        <w:t xml:space="preserve"> sim$paras, </w:t>
      </w:r>
      <w:r>
        <w:rPr>
          <w:rStyle w:val="DataTypeTok"/>
        </w:rPr>
        <w:t>ACTION =</w:t>
      </w:r>
      <w:r>
        <w:rPr>
          <w:rStyle w:val="NormalTok"/>
        </w:rPr>
        <w:t xml:space="preserve"> sim$action, </w:t>
      </w:r>
      <w:r>
        <w:rPr/>
        <w:br/>
      </w:r>
      <w:r>
        <w:rPr>
          <w:rStyle w:val="NormalTok"/>
        </w:rPr>
        <w:t xml:space="preserve">                  </w:t>
      </w:r>
      <w:r>
        <w:rPr>
          <w:rStyle w:val="DataTypeTok"/>
        </w:rPr>
        <w:t>COST =</w:t>
      </w:r>
      <w:r>
        <w:rPr>
          <w:rStyle w:val="NormalTok"/>
        </w:rPr>
        <w:t xml:space="preserve"> sim$cost);</w:t>
      </w:r>
    </w:p>
    <w:p>
      <w:pPr>
        <w:pStyle w:val="Normal"/>
        <w:rPr/>
      </w:pPr>
      <w:r>
        <w:rPr/>
        <w:drawing>
          <wp:inline distT="0" distB="0" distL="0" distR="0">
            <wp:extent cx="4620260" cy="5544185"/>
            <wp:effectExtent l="0" t="0" r="0" b="0"/>
            <wp:docPr id="3" name="Image1" descr="Results of an example simulation illustrating the management of a protected resource that exploits the land of five farmers. The upper left panel shows locations of resources (black dots) on the landscape in the final time step of the simulation. The upper right panel shows the same landscape broken down into five differently coloured regions, which correspond to areas of land owned by each of the five farmers. The middle left panel shows the actual abundance of resources (black solid line), and the abundance of resources as estimated by the manager (blue solid line; shading indicates 95 percent confidence interval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farmers performing actions over time, as set by the manager. The lower right panel shows the total number of actions attempted to be performed by all farmers over time (some actions might be unsuccessful if resources are unavailable on a farmer's land to cull or scare, so, e.g., culling actions might be larger than resources actually cu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Results of an example simulation illustrating the management of a protected resource that exploits the land of five farmers. The upper left panel shows locations of resources (black dots) on the landscape in the final time step of the simulation. The upper right panel shows the same landscape broken down into five differently coloured regions, which correspond to areas of land owned by each of the five farmers. The middle left panel shows the actual abundance of resources (black solid line), and the abundance of resources as estimated by the manager (blue solid line; shading indicates 95 percent confidence interval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farmers performing actions over time, as set by the manager. The lower right panel shows the total number of actions attempted to be performed by all farmers over time (some actions might be unsuccessful if resources are unavailable on a farmer's land to cull or scare, so, e.g., culling actions might be larger than resources actually culled)."/>
                    <pic:cNvPicPr>
                      <a:picLocks noChangeAspect="1" noChangeArrowheads="1"/>
                    </pic:cNvPicPr>
                  </pic:nvPicPr>
                  <pic:blipFill>
                    <a:blip r:embed="rId3"/>
                    <a:stretch>
                      <a:fillRect/>
                    </a:stretch>
                  </pic:blipFill>
                  <pic:spPr bwMode="auto">
                    <a:xfrm>
                      <a:off x="0" y="0"/>
                      <a:ext cx="4620260" cy="5544185"/>
                    </a:xfrm>
                    <a:prstGeom prst="rect">
                      <a:avLst/>
                    </a:prstGeom>
                  </pic:spPr>
                </pic:pic>
              </a:graphicData>
            </a:graphic>
          </wp:inline>
        </w:drawing>
      </w:r>
    </w:p>
    <w:p>
      <w:pPr>
        <w:pStyle w:val="Normal"/>
        <w:rPr/>
      </w:pPr>
      <w:r>
        <w:rPr>
          <w:b/>
          <w:bCs/>
        </w:rPr>
        <w:t xml:space="preserve">Figure </w:t>
      </w:r>
      <w:commentRangeStart w:id="10"/>
      <w:r>
        <w:rPr>
          <w:b/>
          <w:bCs/>
        </w:rPr>
        <w:t>2</w:t>
      </w:r>
      <w:r>
        <w:rPr>
          <w:b/>
          <w:bCs/>
        </w:rPr>
      </w:r>
      <w:commentRangeEnd w:id="10"/>
      <w:r>
        <w:commentReference w:id="10"/>
      </w:r>
      <w:r>
        <w:rPr>
          <w:b/>
          <w:bCs/>
        </w:rPr>
        <w:t>:</w:t>
      </w:r>
      <w:r>
        <w:rPr/>
        <w:t xml:space="preserve"> Results of an example simulation illustrating the management of a protected resource that exploits the land of five farmers. The upper left panel shows locations of resources (black dots) on the landscape in the final time step of the simulation. The upper right panel shows the same landscape broken down into five differently coloured regions, which correspond to areas of land owned by each of the five farmers. The middle left panel shows the actual abundance of resources (black solid line), and the abundance of resources as estimated by the manager (blue solid line; shading indicates 95 percent confidence intervals),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farmers performing actions over time, as set by the manager. The lower right panel shows the total number of actions attempted to be performed by all farmers over time (some actions might be unsuccessful if resources are unavailable on a farmer's land to cull or scare, so, e.g., culling actions might be larger than resources actually culled).</w:t>
      </w:r>
    </w:p>
    <w:p>
      <w:pPr>
        <w:pStyle w:val="TextBody"/>
        <w:rPr/>
      </w:pPr>
      <w:r>
        <w:rPr/>
        <w:t>Figure 2 shows the landscape broken down by resource position and farmer land ownership in the upper left and right hand panels, respectively. The waterfowl population fluctuates around the manager's target size of 1000, but the manager's estimate of population size deviates from its actual size due to observation uncertainty (compare black and blue lines the middle left panel). Because the waterfowl have a direct negative effect on landscape yield, total landscape yield (orange line of the middle left panel), along with the yield of individual farmers (right middle panel), is low when waterfowl abundance is high, and vice versa.</w:t>
      </w:r>
    </w:p>
    <w:p>
      <w:pPr>
        <w:pStyle w:val="TextBody"/>
        <w:rPr/>
      </w:pPr>
      <w:r>
        <w:rPr/>
        <w:t xml:space="preserve">Only the estimates of population size from the observation model are available to the manager, so policy change at any time step is driven primarily by the deviation of the currently estimated population size from the manager's target and the actions of farmers in the previous time step. Hence, when the population size is estimated to be below (above) the manager's target, the manager increases (decreases) the cost of culling and decreases (increases) the cost of scaring. Because the manager does not know in advance how farmers will react to policy change, they assume a proportional response in total actions with respect to a change in cost (e.g., doubling the cost of culling will decrease stakeholder culling by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2</m:t>
            </m:r>
          </m:den>
        </m:f>
      </m:oMath>
      <w:r>
        <w:rPr/>
        <w:t>). Farmers responding to policy are interested only in minimising waterfowl's exploitation of their crops, so they will either cull or scare to remove the waterfowl from their land, depending on which option is more effective (i.e., cheaper). This is reflected in the bottom left versus right panels of Figure 2; when managers decrease culling costs relative to scaring, farmers respond with more total culling, and vice versa. Farmer decisions then affect waterfowl distribution and abundance, impacting future crop yield and policy.</w:t>
      </w:r>
    </w:p>
    <w:p>
      <w:pPr>
        <w:pStyle w:val="Heading1"/>
        <w:rPr/>
      </w:pPr>
      <w:bookmarkStart w:id="6" w:name="graphical-user-interface-gui"/>
      <w:bookmarkEnd w:id="6"/>
      <w:r>
        <w:rPr/>
        <w:t>Graphical User Interface (GUI)</w:t>
      </w:r>
    </w:p>
    <w:p>
      <w:pPr>
        <w:pStyle w:val="Normal"/>
        <w:rPr/>
      </w:pPr>
      <w:r>
        <w:rPr/>
        <w:t>The function gmse_gui opens GMSE in a browser and allows simulations to be run for most gmse parameter options using the package 'shiny' (Chang et al. 2017). Figures from plot_gmse_results and plot_gmse_effort, and tables from gmse_summary are provided as GUI output.</w:t>
      </w:r>
    </w:p>
    <w:p>
      <w:pPr>
        <w:pStyle w:val="Heading1"/>
        <w:rPr/>
      </w:pPr>
      <w:bookmarkStart w:id="7" w:name="custom-defined-sub-models"/>
      <w:bookmarkEnd w:id="7"/>
      <w:r>
        <w:rPr/>
        <w:t>Custom defined sub-</w:t>
      </w:r>
      <w:commentRangeStart w:id="11"/>
      <w:r>
        <w:rPr/>
        <w:t>models</w:t>
      </w:r>
      <w:commentRangeEnd w:id="11"/>
      <w:r>
        <w:commentReference w:id="11"/>
      </w:r>
      <w:r>
        <w:rPr/>
      </w:r>
    </w:p>
    <w:p>
      <w:pPr>
        <w:pStyle w:val="Normal"/>
        <w:rPr/>
      </w:pPr>
      <w:r>
        <w:rPr/>
        <w:t>The function gmse_apply allows custom resource, observation, manager, or user sub-models to be</w:t>
      </w:r>
      <w:bookmarkStart w:id="8" w:name="_GoBack"/>
      <w:bookmarkEnd w:id="8"/>
      <w:r>
        <w:rPr/>
        <w:t xml:space="preserve"> integrated into the GMSE framework. Any type of sub-model (e.g., numerical, individual-based) is permitted by defining a function with appropriately specified inputs and outputs; where custom functions are not provided, gmse_apply runs default GMSE sub-models used in gmse. Any parameter options available in gmse or in custom functions can be passed directly to gmse_apply, thereby allowing for high flexibility in model specification. For example, a simple logistic growth function can be integrated as a resource sub-model to replace the default resource function.</w:t>
      </w:r>
    </w:p>
    <w:p>
      <w:pPr>
        <w:pStyle w:val="SourceCode"/>
        <w:rPr/>
      </w:pPr>
      <w:r>
        <w:rPr>
          <w:rStyle w:val="NormalTok"/>
        </w:rPr>
        <w:t>logistic_res_mod &lt;-</w:t>
      </w:r>
      <w:r>
        <w:rPr>
          <w:rStyle w:val="StringTok"/>
        </w:rPr>
        <w:t xml:space="preserve"> </w:t>
      </w:r>
      <w:r>
        <w:rPr>
          <w:rStyle w:val="NormalTok"/>
        </w:rPr>
        <w:t xml:space="preserve">function(X_0, </w:t>
      </w:r>
      <w:r>
        <w:rPr>
          <w:rStyle w:val="DataTypeTok"/>
        </w:rPr>
        <w:t>K =</w:t>
      </w:r>
      <w:r>
        <w:rPr>
          <w:rStyle w:val="NormalTok"/>
        </w:rPr>
        <w:t xml:space="preserve"> </w:t>
      </w:r>
      <w:r>
        <w:rPr>
          <w:rStyle w:val="DecValTok"/>
        </w:rPr>
        <w:t>2000</w:t>
      </w:r>
      <w:r>
        <w:rPr>
          <w:rStyle w:val="NormalTok"/>
        </w:rPr>
        <w:t xml:space="preserve">, </w:t>
      </w:r>
      <w:r>
        <w:rPr>
          <w:rStyle w:val="DataTypeTok"/>
        </w:rPr>
        <w:t>gr =</w:t>
      </w:r>
      <w:r>
        <w:rPr>
          <w:rStyle w:val="NormalTok"/>
        </w:rPr>
        <w:t xml:space="preserve"> </w:t>
      </w:r>
      <w:r>
        <w:rPr>
          <w:rStyle w:val="DecValTok"/>
        </w:rPr>
        <w:t>1</w:t>
      </w:r>
      <w:r>
        <w:rPr>
          <w:rStyle w:val="NormalTok"/>
        </w:rPr>
        <w:t>){</w:t>
      </w:r>
      <w:r>
        <w:rPr/>
        <w:br/>
      </w:r>
      <w:r>
        <w:rPr>
          <w:rStyle w:val="NormalTok"/>
        </w:rPr>
        <w:t xml:space="preserve">    X_1 &lt;-</w:t>
      </w:r>
      <w:r>
        <w:rPr>
          <w:rStyle w:val="StringTok"/>
        </w:rPr>
        <w:t xml:space="preserve"> </w:t>
      </w:r>
      <w:r>
        <w:rPr>
          <w:rStyle w:val="NormalTok"/>
        </w:rPr>
        <w:t>X_0 +</w:t>
      </w:r>
      <w:r>
        <w:rPr>
          <w:rStyle w:val="StringTok"/>
        </w:rPr>
        <w:t xml:space="preserve"> </w:t>
      </w:r>
      <w:r>
        <w:rPr>
          <w:rStyle w:val="NormalTok"/>
        </w:rPr>
        <w:t>gr *</w:t>
      </w:r>
      <w:r>
        <w:rPr>
          <w:rStyle w:val="StringTok"/>
        </w:rPr>
        <w:t xml:space="preserve"> </w:t>
      </w:r>
      <w:r>
        <w:rPr>
          <w:rStyle w:val="NormalTok"/>
        </w:rPr>
        <w:t>X_0 *</w:t>
      </w:r>
      <w:r>
        <w:rPr>
          <w:rStyle w:val="StringTok"/>
        </w:rPr>
        <w:t xml:space="preserve"> </w:t>
      </w:r>
      <w:r>
        <w:rPr>
          <w:rStyle w:val="NormalTok"/>
        </w:rPr>
        <w:t xml:space="preserve">( </w:t>
      </w:r>
      <w:r>
        <w:rPr>
          <w:rStyle w:val="DecValTok"/>
        </w:rPr>
        <w:t>1</w:t>
      </w:r>
      <w:r>
        <w:rPr>
          <w:rStyle w:val="NormalTok"/>
        </w:rPr>
        <w:t xml:space="preserve"> -</w:t>
      </w:r>
      <w:r>
        <w:rPr>
          <w:rStyle w:val="StringTok"/>
        </w:rPr>
        <w:t xml:space="preserve"> </w:t>
      </w:r>
      <w:r>
        <w:rPr>
          <w:rStyle w:val="NormalTok"/>
        </w:rPr>
        <w:t>X_0/K );</w:t>
      </w:r>
      <w:r>
        <w:rPr/>
        <w:br/>
      </w:r>
      <w:r>
        <w:rPr>
          <w:rStyle w:val="NormalTok"/>
        </w:rPr>
        <w:t xml:space="preserve">    </w:t>
      </w:r>
      <w:r>
        <w:rPr>
          <w:rStyle w:val="KeywordTok"/>
        </w:rPr>
        <w:t>return</w:t>
      </w:r>
      <w:r>
        <w:rPr>
          <w:rStyle w:val="NormalTok"/>
        </w:rPr>
        <w:t>(X_1);</w:t>
      </w:r>
      <w:r>
        <w:rPr/>
        <w:br/>
      </w:r>
      <w:r>
        <w:rPr>
          <w:rStyle w:val="NormalTok"/>
        </w:rPr>
        <w:t>}</w:t>
      </w:r>
      <w:r>
        <w:rPr/>
        <w:br/>
      </w:r>
      <w:r>
        <w:rPr>
          <w:rStyle w:val="NormalTok"/>
        </w:rPr>
        <w:t>sim &lt;-</w:t>
      </w:r>
      <w:r>
        <w:rPr>
          <w:rStyle w:val="StringTok"/>
        </w:rPr>
        <w:t xml:space="preserve"> </w:t>
      </w:r>
      <w:r>
        <w:rPr>
          <w:rStyle w:val="KeywordTok"/>
        </w:rPr>
        <w:t>gmse_apply</w:t>
      </w:r>
      <w:r>
        <w:rPr>
          <w:rStyle w:val="NormalTok"/>
        </w:rPr>
        <w:t>(</w:t>
      </w:r>
      <w:r>
        <w:rPr>
          <w:rStyle w:val="DataTypeTok"/>
        </w:rPr>
        <w:t>res_mod =</w:t>
      </w:r>
      <w:r>
        <w:rPr>
          <w:rStyle w:val="NormalTok"/>
        </w:rPr>
        <w:t xml:space="preserve"> logistic_res_mod, </w:t>
      </w:r>
      <w:r>
        <w:rPr>
          <w:rStyle w:val="DataTypeTok"/>
        </w:rPr>
        <w:t>X_0 =</w:t>
      </w:r>
      <w:r>
        <w:rPr>
          <w:rStyle w:val="NormalTok"/>
        </w:rPr>
        <w:t xml:space="preserve"> </w:t>
      </w:r>
      <w:r>
        <w:rPr>
          <w:rStyle w:val="DecValTok"/>
        </w:rPr>
        <w:t>1000</w:t>
      </w:r>
      <w:r>
        <w:rPr>
          <w:rStyle w:val="NormalTok"/>
        </w:rPr>
        <w:t xml:space="preserve">, </w:t>
      </w:r>
      <w:r>
        <w:rPr>
          <w:rStyle w:val="DataTypeTok"/>
        </w:rPr>
        <w:t>gr =</w:t>
      </w:r>
      <w:r>
        <w:rPr>
          <w:rStyle w:val="NormalTok"/>
        </w:rPr>
        <w:t xml:space="preserve"> </w:t>
      </w:r>
      <w:r>
        <w:rPr>
          <w:rStyle w:val="FloatTok"/>
        </w:rPr>
        <w:t>0.3</w:t>
      </w:r>
      <w:r>
        <w:rPr>
          <w:rStyle w:val="NormalTok"/>
        </w:rPr>
        <w:t xml:space="preserve">, </w:t>
      </w:r>
      <w:r>
        <w:rPr>
          <w:rStyle w:val="DataTypeTok"/>
        </w:rPr>
        <w:t>stakeholders =</w:t>
      </w:r>
      <w:r>
        <w:rPr>
          <w:rStyle w:val="NormalTok"/>
        </w:rPr>
        <w:t xml:space="preserve"> </w:t>
      </w:r>
      <w:r>
        <w:rPr>
          <w:rStyle w:val="DecValTok"/>
        </w:rPr>
        <w:t>5</w:t>
      </w:r>
      <w:r>
        <w:rPr>
          <w:rStyle w:val="NormalTok"/>
        </w:rPr>
        <w:t>);</w:t>
      </w:r>
    </w:p>
    <w:p>
      <w:pPr>
        <w:pStyle w:val="Normal"/>
        <w:rPr/>
      </w:pPr>
      <w:r>
        <w:rPr/>
        <w:t>The gmse_apply function simulates a single GMSE time step, and therefore must be looped for simulations over multiple time steps.</w:t>
      </w:r>
    </w:p>
    <w:p>
      <w:pPr>
        <w:pStyle w:val="Heading1"/>
        <w:rPr/>
      </w:pPr>
      <w:bookmarkStart w:id="9" w:name="availability"/>
      <w:bookmarkEnd w:id="9"/>
      <w:r>
        <w:rPr/>
        <w:t>Availability</w:t>
      </w:r>
    </w:p>
    <w:p>
      <w:pPr>
        <w:pStyle w:val="Normal"/>
        <w:rPr/>
      </w:pPr>
      <w:r>
        <w:rPr/>
        <w:t>The GMSE package can be downloaded from CRAN (</w:t>
      </w:r>
      <w:hyperlink r:id="rId4">
        <w:r>
          <w:rPr>
            <w:rStyle w:val="InternetLink"/>
          </w:rPr>
          <w:t>https://cran.r-project.org/package=GMSE</w:t>
        </w:r>
      </w:hyperlink>
      <w:r>
        <w:rPr/>
        <w:t>) or GitHub (</w:t>
      </w:r>
      <w:hyperlink r:id="rId5">
        <w:r>
          <w:rPr>
            <w:rStyle w:val="InternetLink"/>
          </w:rPr>
          <w:t>https://github.com/bradduthie/gmse</w:t>
        </w:r>
      </w:hyperlink>
      <w:r>
        <w:rPr/>
        <w:t>). GMSE is open source under GNU Public License.X</w:t>
      </w:r>
    </w:p>
    <w:p>
      <w:pPr>
        <w:pStyle w:val="Heading1"/>
        <w:rPr/>
      </w:pPr>
      <w:bookmarkStart w:id="10" w:name="references"/>
      <w:bookmarkEnd w:id="10"/>
      <w:r>
        <w:rPr/>
        <w:t>References</w:t>
      </w:r>
    </w:p>
    <w:p>
      <w:pPr>
        <w:pStyle w:val="Normal"/>
        <w:rPr/>
      </w:pPr>
      <w:r>
        <w:rPr/>
        <w:t xml:space="preserve">Adami, Christoph, Jory Schossau, and Arend Hintze. 2016. “Evolutionary game theory using agent-based methods.” </w:t>
      </w:r>
      <w:r>
        <w:rPr>
          <w:i/>
        </w:rPr>
        <w:t>Physics of Life Reviews</w:t>
      </w:r>
      <w:r>
        <w:rPr/>
        <w:t xml:space="preserve"> 19. Elsevier B.V.: 1–26. doi:</w:t>
      </w:r>
      <w:hyperlink r:id="rId6">
        <w:r>
          <w:rPr>
            <w:rStyle w:val="InternetLink"/>
          </w:rPr>
          <w:t>10.1016/j.plrev.2016.08.015</w:t>
        </w:r>
      </w:hyperlink>
      <w:r>
        <w:rPr/>
        <w:t>.X</w:t>
      </w:r>
    </w:p>
    <w:p>
      <w:pPr>
        <w:pStyle w:val="Normal"/>
        <w:rPr/>
      </w:pPr>
      <w:r>
        <w:rPr/>
        <w:t xml:space="preserve">Balmann, A, and K Happe. 2000. “Applying parallel genetic algorithms to economic problems: The case of agricultural land markets.” In </w:t>
      </w:r>
      <w:r>
        <w:rPr>
          <w:i/>
        </w:rPr>
        <w:t>IIFET Conference “Microbehavior and Macroresults”. Proceedings.</w:t>
      </w:r>
      <w:r>
        <w:rPr/>
        <w:t xml:space="preserve"> </w:t>
      </w:r>
      <w:hyperlink r:id="rId7">
        <w:r>
          <w:rPr>
            <w:rStyle w:val="InternetLink"/>
          </w:rPr>
          <w:t>http://oregonstate.edu/dept/IIFET/2000/papers/balmann2.pdf</w:t>
        </w:r>
      </w:hyperlink>
      <w:r>
        <w:rPr/>
        <w:t>.X</w:t>
      </w:r>
    </w:p>
    <w:p>
      <w:pPr>
        <w:pStyle w:val="Normal"/>
        <w:rPr/>
      </w:pPr>
      <w:r>
        <w:rPr/>
        <w:t xml:space="preserve">Bunnefeld, Nils, and Aidan Keane. 2014. “Managing wildlife for ecological, socioeconomic, and evolutionary sustainability.” </w:t>
      </w:r>
      <w:r>
        <w:rPr>
          <w:i/>
        </w:rPr>
        <w:t>Proceedings of the National Academy of Sciences</w:t>
      </w:r>
      <w:r>
        <w:rPr/>
        <w:t xml:space="preserve"> 111 (36): 12964–5. doi:</w:t>
      </w:r>
      <w:hyperlink r:id="rId8">
        <w:r>
          <w:rPr>
            <w:rStyle w:val="InternetLink"/>
          </w:rPr>
          <w:t>10.1073/pnas.1413571111</w:t>
        </w:r>
      </w:hyperlink>
      <w:r>
        <w:rPr/>
        <w:t>.X</w:t>
      </w:r>
    </w:p>
    <w:p>
      <w:pPr>
        <w:pStyle w:val="Normal"/>
        <w:rPr/>
      </w:pPr>
      <w:r>
        <w:rPr/>
        <w:t xml:space="preserve">Bunnefeld, Nils, Eriko Hoshino, and Eleanor J Milner-Gulland. 2011. “Management strategy evaluation: A powerful tool for conservation?” </w:t>
      </w:r>
      <w:r>
        <w:rPr>
          <w:i/>
        </w:rPr>
        <w:t>Trends in Ecology and Evolution</w:t>
      </w:r>
      <w:r>
        <w:rPr/>
        <w:t xml:space="preserve"> 26 (9): 441–47. doi:</w:t>
      </w:r>
      <w:hyperlink r:id="rId9">
        <w:r>
          <w:rPr>
            <w:rStyle w:val="InternetLink"/>
          </w:rPr>
          <w:t>10.1016/j.tree.2011.05.003</w:t>
        </w:r>
      </w:hyperlink>
      <w:r>
        <w:rPr/>
        <w:t>.X</w:t>
      </w:r>
    </w:p>
    <w:p>
      <w:pPr>
        <w:pStyle w:val="Normal"/>
        <w:rPr/>
      </w:pPr>
      <w:r>
        <w:rPr/>
        <w:t xml:space="preserve">Ceballos, Gerardo, Paul R Ehrlich, and Rodolfo Dirzo. 2017. </w:t>
      </w:r>
      <w:r>
        <w:rPr>
          <w:i/>
        </w:rPr>
        <w:t>Biological annihilation via the ongoing sixth mass extinction signaled by vertebrate population losses and declines</w:t>
      </w:r>
      <w:r>
        <w:rPr/>
        <w:t>. doi:</w:t>
      </w:r>
      <w:hyperlink r:id="rId10">
        <w:r>
          <w:rPr>
            <w:rStyle w:val="InternetLink"/>
          </w:rPr>
          <w:t>10.1073/pnas.1704949114</w:t>
        </w:r>
      </w:hyperlink>
      <w:r>
        <w:rPr/>
        <w:t>.X</w:t>
      </w:r>
    </w:p>
    <w:p>
      <w:pPr>
        <w:pStyle w:val="Normal"/>
        <w:rPr/>
      </w:pPr>
      <w:r>
        <w:rPr/>
        <w:t xml:space="preserve">Chang, Winston, Joe Cheng, JJ Allaire, Yihui Xie, and Jonathan McPherson. 2017. </w:t>
      </w:r>
      <w:r>
        <w:rPr>
          <w:i/>
        </w:rPr>
        <w:t>Shiny: Web Application Framework for R</w:t>
      </w:r>
      <w:r>
        <w:rPr/>
        <w:t xml:space="preserve">. </w:t>
      </w:r>
      <w:hyperlink r:id="rId11">
        <w:r>
          <w:rPr>
            <w:rStyle w:val="InternetLink"/>
          </w:rPr>
          <w:t>https://CRAN.R-project.org/package=sh</w:t>
        </w:r>
      </w:hyperlink>
      <w:r>
        <w:rPr/>
        <w:t>.X</w:t>
      </w:r>
    </w:p>
    <w:p>
      <w:pPr>
        <w:pStyle w:val="Normal"/>
        <w:rPr/>
      </w:pPr>
      <w:r>
        <w:rPr/>
        <w:t xml:space="preserve">Colyvan, Mark, James Justus, and Helen M Regan. 2011. “The conservation game.” </w:t>
      </w:r>
      <w:r>
        <w:rPr>
          <w:i/>
        </w:rPr>
        <w:t>Biological Conservation</w:t>
      </w:r>
      <w:r>
        <w:rPr/>
        <w:t xml:space="preserve"> 144 (4). Elsevier Ltd: 1246–53. doi:</w:t>
      </w:r>
      <w:hyperlink r:id="rId12">
        <w:r>
          <w:rPr>
            <w:rStyle w:val="InternetLink"/>
          </w:rPr>
          <w:t>10.1016/j.biocon.2010.10.028</w:t>
        </w:r>
      </w:hyperlink>
      <w:r>
        <w:rPr/>
        <w:t>.X</w:t>
      </w:r>
    </w:p>
    <w:p>
      <w:pPr>
        <w:pStyle w:val="Normal"/>
        <w:rPr/>
      </w:pPr>
      <w:r>
        <w:rPr/>
        <w:t xml:space="preserve">Crist, Eileen, Camilo Mora, and Robert Engelman. 2017. “The interaction of human population, food production, and biodiversity protection.” </w:t>
      </w:r>
      <w:r>
        <w:rPr>
          <w:i/>
        </w:rPr>
        <w:t>Science</w:t>
      </w:r>
      <w:r>
        <w:rPr/>
        <w:t xml:space="preserve"> 356: 260–64.</w:t>
      </w:r>
    </w:p>
    <w:p>
      <w:pPr>
        <w:pStyle w:val="Normal"/>
        <w:rPr/>
      </w:pPr>
      <w:r>
        <w:rPr/>
        <w:t xml:space="preserve">Dichmont, Catherine M, and Elizabeth A Fulton. 2017. “Fisheries science and participatory management strategy evaluation: eliciting objectives, visions and system models.” In </w:t>
      </w:r>
      <w:r>
        <w:rPr>
          <w:i/>
        </w:rPr>
        <w:t>Decision-Making in Conservation and Natural Resource Management: Models for Interdisciplinary Approaches</w:t>
      </w:r>
      <w:r>
        <w:rPr/>
        <w:t>, edited by Nils Bunnefeld, Emily Nicholson, and Eleanor J Milner-Gulland, 19–45. Cambridge: Cambridge University Press.</w:t>
      </w:r>
    </w:p>
    <w:p>
      <w:pPr>
        <w:pStyle w:val="Normal"/>
        <w:rPr/>
      </w:pPr>
      <w:r>
        <w:rPr/>
        <w:t xml:space="preserve">Dirzo, Rodolfo, H S Young, M Galetti, G Ceballos, Nick J B Isaac, and Ben Collen. 2014. “Defaunation in the Anthropocene.” </w:t>
      </w:r>
      <w:r>
        <w:rPr>
          <w:i/>
        </w:rPr>
        <w:t>Science</w:t>
      </w:r>
      <w:r>
        <w:rPr/>
        <w:t xml:space="preserve"> 345 (6195): 401–6. doi:</w:t>
      </w:r>
      <w:hyperlink r:id="rId13">
        <w:r>
          <w:rPr>
            <w:rStyle w:val="InternetLink"/>
          </w:rPr>
          <w:t>10.1126/science.1251817</w:t>
        </w:r>
      </w:hyperlink>
      <w:r>
        <w:rPr/>
        <w:t>.X</w:t>
      </w:r>
    </w:p>
    <w:p>
      <w:pPr>
        <w:pStyle w:val="Normal"/>
        <w:rPr/>
      </w:pPr>
      <w:r>
        <w:rPr/>
        <w:t xml:space="preserve">Fischer, Joern, David J Abson, Arvid Bergsten, Neil French Collier, Ine Dorresteijn, Jan Hanspach, Kristoffer Hylander, Jannik Schultner, and Feyera Senbeta. 2017. “Reframing the food-biodiversity challenge.” </w:t>
      </w:r>
      <w:r>
        <w:rPr>
          <w:i/>
        </w:rPr>
        <w:t>Trends in Ecology and Evolution</w:t>
      </w:r>
      <w:r>
        <w:rPr/>
        <w:t xml:space="preserve"> 32 (5). Elsevier Ltd: 335–45. doi:</w:t>
      </w:r>
      <w:hyperlink r:id="rId14">
        <w:r>
          <w:rPr>
            <w:rStyle w:val="InternetLink"/>
          </w:rPr>
          <w:t>10.1016/j.tree.2017.02.009</w:t>
        </w:r>
      </w:hyperlink>
      <w:r>
        <w:rPr/>
        <w:t>.X</w:t>
      </w:r>
    </w:p>
    <w:p>
      <w:pPr>
        <w:pStyle w:val="Normal"/>
        <w:rPr/>
      </w:pPr>
      <w:r>
        <w:rPr/>
        <w:t xml:space="preserve">Fox, Anthony D, and Jesper Madsen. 2017. “Threatened species to super-abundance: The unexpected international implications of successful goose conservation.” </w:t>
      </w:r>
      <w:r>
        <w:rPr>
          <w:i/>
        </w:rPr>
        <w:t>Ambio</w:t>
      </w:r>
      <w:r>
        <w:rPr/>
        <w:t xml:space="preserve"> 46 (s2). Springer Netherlands: 179–87. doi:</w:t>
      </w:r>
      <w:hyperlink r:id="rId15">
        <w:r>
          <w:rPr>
            <w:rStyle w:val="InternetLink"/>
          </w:rPr>
          <w:t>10.1007/s13280-016-0878-2</w:t>
        </w:r>
      </w:hyperlink>
      <w:r>
        <w:rPr/>
        <w:t>.X</w:t>
      </w:r>
    </w:p>
    <w:p>
      <w:pPr>
        <w:pStyle w:val="Normal"/>
        <w:rPr/>
      </w:pPr>
      <w:r>
        <w:rPr/>
        <w:t xml:space="preserve">Fox, Anthony D., Johan Elmberg, Ingunn M. Tombre, and Rebecca Hessel. 2016. “Agriculture and herbivorous waterfowl: A review of the scientific basis for improved management.” </w:t>
      </w:r>
      <w:r>
        <w:rPr>
          <w:i/>
        </w:rPr>
        <w:t>Biological Reviews</w:t>
      </w:r>
      <w:r>
        <w:rPr/>
        <w:t xml:space="preserve"> 92: 854–77. doi:</w:t>
      </w:r>
      <w:hyperlink r:id="rId16">
        <w:r>
          <w:rPr>
            <w:rStyle w:val="InternetLink"/>
          </w:rPr>
          <w:t>10.1111/brv.12258</w:t>
        </w:r>
      </w:hyperlink>
      <w:r>
        <w:rPr/>
        <w:t>.X</w:t>
      </w:r>
    </w:p>
    <w:p>
      <w:pPr>
        <w:pStyle w:val="Normal"/>
        <w:rPr/>
      </w:pPr>
      <w:r>
        <w:rPr/>
        <w:t xml:space="preserve">Fulton, Elizabeth A., Anthony D.M. Smith, David C. Smith, and Ingrid E. Van Putten. 2011. “Human behaviour: The key source of uncertainty in fisheries management.” </w:t>
      </w:r>
      <w:r>
        <w:rPr>
          <w:i/>
        </w:rPr>
        <w:t>Fish and Fisheries</w:t>
      </w:r>
      <w:r>
        <w:rPr/>
        <w:t xml:space="preserve"> 12 (1): 2–17. doi:</w:t>
      </w:r>
      <w:hyperlink r:id="rId17">
        <w:r>
          <w:rPr>
            <w:rStyle w:val="InternetLink"/>
          </w:rPr>
          <w:t>10.1111/j.1467-2979.2010.00371.x</w:t>
        </w:r>
      </w:hyperlink>
      <w:r>
        <w:rPr/>
        <w:t>.X</w:t>
      </w:r>
    </w:p>
    <w:p>
      <w:pPr>
        <w:pStyle w:val="Normal"/>
        <w:rPr/>
      </w:pPr>
      <w:r>
        <w:rPr/>
        <w:t xml:space="preserve">Hamblin, Steven. 2013. “On the practical usage of genetic algorithms in ecology and evolution.” </w:t>
      </w:r>
      <w:r>
        <w:rPr>
          <w:i/>
        </w:rPr>
        <w:t>Methods in Ecology and Evolution</w:t>
      </w:r>
      <w:r>
        <w:rPr/>
        <w:t xml:space="preserve"> 4 (2): 184–94. doi:</w:t>
      </w:r>
      <w:hyperlink r:id="rId18">
        <w:r>
          <w:rPr>
            <w:rStyle w:val="InternetLink"/>
          </w:rPr>
          <w:t>10.1111/2041-210X.12000</w:t>
        </w:r>
      </w:hyperlink>
      <w:r>
        <w:rPr/>
        <w:t>.X</w:t>
      </w:r>
    </w:p>
    <w:p>
      <w:pPr>
        <w:pStyle w:val="Normal"/>
        <w:rPr/>
      </w:pPr>
      <w:r>
        <w:rPr/>
        <w:t xml:space="preserve">Hautier, Yann, David Tilman, Forest Isbell, Eric W Seabloom, Elizabet T Borer, and Peter B Reich. 2015. “Anthropogenic environmental changes affect ecosystem stability via biodiversity.” </w:t>
      </w:r>
      <w:r>
        <w:rPr>
          <w:i/>
        </w:rPr>
        <w:t>Science</w:t>
      </w:r>
      <w:r>
        <w:rPr/>
        <w:t xml:space="preserve"> 348 (6232): 336–40.</w:t>
      </w:r>
    </w:p>
    <w:p>
      <w:pPr>
        <w:pStyle w:val="Normal"/>
        <w:rPr/>
      </w:pPr>
      <w:r>
        <w:rPr/>
        <w:t xml:space="preserve">Kark, Salit, Ayesha Tulloch, Ascelin Gordon, Tessa Mazor, Nils Bunnefeld, and Noam Levin. 2015. “Cross-boundary collaboration: Key to the conservation puzzle.” </w:t>
      </w:r>
      <w:r>
        <w:rPr>
          <w:i/>
        </w:rPr>
        <w:t>Current Opinion in Environmental Sustainability</w:t>
      </w:r>
      <w:r>
        <w:rPr/>
        <w:t xml:space="preserve"> 12. Elsevier B.V.: 12–24. doi:</w:t>
      </w:r>
      <w:hyperlink r:id="rId19">
        <w:r>
          <w:rPr>
            <w:rStyle w:val="InternetLink"/>
          </w:rPr>
          <w:t>10.1016/j.cosust.2014.08.005</w:t>
        </w:r>
      </w:hyperlink>
      <w:r>
        <w:rPr/>
        <w:t>.X</w:t>
      </w:r>
    </w:p>
    <w:p>
      <w:pPr>
        <w:pStyle w:val="Normal"/>
        <w:rPr/>
      </w:pPr>
      <w:r>
        <w:rPr/>
        <w:t xml:space="preserve">Keith, David A, Tara G Martin, Eve McDonald-Madden, and Carl Walters. 2011. “Uncertainty and adaptive management for biodiversity conservation.” </w:t>
      </w:r>
      <w:r>
        <w:rPr>
          <w:i/>
        </w:rPr>
        <w:t>Biological Conservation</w:t>
      </w:r>
      <w:r>
        <w:rPr/>
        <w:t xml:space="preserve"> 144 (4). Elsevier Ltd: 1175–8. doi:</w:t>
      </w:r>
      <w:hyperlink r:id="rId20">
        <w:r>
          <w:rPr>
            <w:rStyle w:val="InternetLink"/>
          </w:rPr>
          <w:t>10.1016/j.biocon.2010.11.022</w:t>
        </w:r>
      </w:hyperlink>
      <w:r>
        <w:rPr/>
        <w:t>.X</w:t>
      </w:r>
    </w:p>
    <w:p>
      <w:pPr>
        <w:pStyle w:val="Normal"/>
        <w:rPr/>
      </w:pPr>
      <w:r>
        <w:rPr/>
        <w:t xml:space="preserve">Lee, Chih Sheng. 2012. “Multi-objective game-theory models for conflict analysis in reservoir watershed management.” </w:t>
      </w:r>
      <w:r>
        <w:rPr>
          <w:i/>
        </w:rPr>
        <w:t>Chemosphere</w:t>
      </w:r>
      <w:r>
        <w:rPr/>
        <w:t xml:space="preserve"> 87 (6). Elsevier Ltd: 608–13. doi:</w:t>
      </w:r>
      <w:hyperlink r:id="rId21">
        <w:r>
          <w:rPr>
            <w:rStyle w:val="InternetLink"/>
          </w:rPr>
          <w:t>10.1016/j.chemosphere.2012.01.014</w:t>
        </w:r>
      </w:hyperlink>
      <w:r>
        <w:rPr/>
        <w:t>.X</w:t>
      </w:r>
    </w:p>
    <w:p>
      <w:pPr>
        <w:pStyle w:val="Normal"/>
        <w:rPr/>
      </w:pPr>
      <w:r>
        <w:rPr/>
        <w:t xml:space="preserve">Madsen, Jesper, James Henty Williams, Fred A Johnson, Ingunn M Tombre, Sergey Dereliev, and Eckhart Kuijken. 2017. “Implementation of the first adaptive management plan for a European migratory waterbird population: The case of the Svalbard pink-footed goose Anser brachyrhynchus.” </w:t>
      </w:r>
      <w:r>
        <w:rPr>
          <w:i/>
        </w:rPr>
        <w:t>Ambio</w:t>
      </w:r>
      <w:r>
        <w:rPr/>
        <w:t xml:space="preserve"> 46 (s2). Springer Netherlands: 275–89. doi:</w:t>
      </w:r>
      <w:hyperlink r:id="rId22">
        <w:r>
          <w:rPr>
            <w:rStyle w:val="InternetLink"/>
          </w:rPr>
          <w:t>10.1007/s13280-016-0888-0</w:t>
        </w:r>
      </w:hyperlink>
      <w:r>
        <w:rPr/>
        <w:t>.X</w:t>
      </w:r>
    </w:p>
    <w:p>
      <w:pPr>
        <w:pStyle w:val="Normal"/>
        <w:rPr/>
      </w:pPr>
      <w:r>
        <w:rPr/>
        <w:t xml:space="preserve">Melbourne-Thomas, Jessica, Andrew J Constable, Elizabeth A Fulton, Stuart P Corney, Rowan Trebilco, Alistair J Hobday, Julia L Blanchard, et al. 2017. “Integrated modelling to support decision-making for marine social?ecological systems in Australia.” </w:t>
      </w:r>
      <w:r>
        <w:rPr>
          <w:i/>
        </w:rPr>
        <w:t>ICES Journal of Marine Science</w:t>
      </w:r>
      <w:r>
        <w:rPr/>
        <w:t xml:space="preserve"> 32: 270–87. doi:</w:t>
      </w:r>
      <w:hyperlink r:id="rId23">
        <w:r>
          <w:rPr>
            <w:rStyle w:val="InternetLink"/>
          </w:rPr>
          <w:t>10.1093/icesjms/fsx078</w:t>
        </w:r>
      </w:hyperlink>
      <w:r>
        <w:rPr/>
        <w:t>.X</w:t>
      </w:r>
    </w:p>
    <w:p>
      <w:pPr>
        <w:pStyle w:val="Normal"/>
        <w:rPr/>
      </w:pPr>
      <w:r>
        <w:rPr/>
        <w:t xml:space="preserve">Milner-Gulland, E J. 2011. “Integrating fisheries approaches and household utility models for improved resource management.” </w:t>
      </w:r>
      <w:r>
        <w:rPr>
          <w:i/>
        </w:rPr>
        <w:t>Proceedings of the National Academy of Sciences</w:t>
      </w:r>
      <w:r>
        <w:rPr/>
        <w:t xml:space="preserve"> 108 (4): 1741–6. doi:</w:t>
      </w:r>
      <w:hyperlink r:id="rId24">
        <w:r>
          <w:rPr>
            <w:rStyle w:val="InternetLink"/>
          </w:rPr>
          <w:t>10.1073/pnas.1010533108</w:t>
        </w:r>
      </w:hyperlink>
      <w:r>
        <w:rPr/>
        <w:t>.X</w:t>
      </w:r>
    </w:p>
    <w:p>
      <w:pPr>
        <w:pStyle w:val="Normal"/>
        <w:rPr/>
      </w:pPr>
      <w:r>
        <w:rPr/>
        <w:t xml:space="preserve">Müller-Hansen, Finn, Maja Schlüter, Michael Mäs, Rainer Hegselmann, Jonathan F Donges, Jakob J Kolb, Kirsten Thonicke, and Jobst Heitzig. 2017. “How to represent human behavior and decision making in Earth system models? A guide to techniques and approaches.” </w:t>
      </w:r>
      <w:r>
        <w:rPr>
          <w:i/>
        </w:rPr>
        <w:t>Earth System Dynamics Discussions</w:t>
      </w:r>
      <w:r>
        <w:rPr/>
        <w:t>, 1–53. doi:</w:t>
      </w:r>
      <w:hyperlink r:id="rId25">
        <w:r>
          <w:rPr>
            <w:rStyle w:val="InternetLink"/>
          </w:rPr>
          <w:t>10.5194/esd-2017-18</w:t>
        </w:r>
      </w:hyperlink>
      <w:r>
        <w:rPr/>
        <w:t>.X</w:t>
      </w:r>
    </w:p>
    <w:p>
      <w:pPr>
        <w:pStyle w:val="Normal"/>
        <w:rPr/>
      </w:pPr>
      <w:r>
        <w:rPr/>
        <w:t xml:space="preserve">Nuno, Ana, Nils Bunnefeld, and E J Milner-Gulland. 2013. “Matching observations and reality: Using simulation models to improve monitoring under uncertainty in the Serengeti.” </w:t>
      </w:r>
      <w:r>
        <w:rPr>
          <w:i/>
        </w:rPr>
        <w:t>Journal of Applied Ecology</w:t>
      </w:r>
      <w:r>
        <w:rPr/>
        <w:t xml:space="preserve"> 50 (2): 488–98. doi:</w:t>
      </w:r>
      <w:hyperlink r:id="rId26">
        <w:r>
          <w:rPr>
            <w:rStyle w:val="InternetLink"/>
          </w:rPr>
          <w:t>10.1111/1365-2664.12051</w:t>
        </w:r>
      </w:hyperlink>
      <w:r>
        <w:rPr/>
        <w:t>.X</w:t>
      </w:r>
    </w:p>
    <w:p>
      <w:pPr>
        <w:pStyle w:val="Normal"/>
        <w:rPr/>
      </w:pPr>
      <w:r>
        <w:rPr/>
        <w:t xml:space="preserve">O’Connell, Enda. 2017. “Towards adaptation of water resource Systems to climatic and socio-economic change.” </w:t>
      </w:r>
      <w:r>
        <w:rPr>
          <w:i/>
        </w:rPr>
        <w:t>Water Resources Management</w:t>
      </w:r>
      <w:r>
        <w:rPr/>
        <w:t xml:space="preserve"> 31 (10). Water Resources Management: 2965–84. doi:</w:t>
      </w:r>
      <w:hyperlink r:id="rId27">
        <w:r>
          <w:rPr>
            <w:rStyle w:val="InternetLink"/>
          </w:rPr>
          <w:t>10.1007/s11269-017-1734-2</w:t>
        </w:r>
      </w:hyperlink>
      <w:r>
        <w:rPr/>
        <w:t>.X</w:t>
      </w:r>
    </w:p>
    <w:p>
      <w:pPr>
        <w:pStyle w:val="Normal"/>
        <w:rPr/>
      </w:pPr>
      <w:r>
        <w:rPr/>
        <w:t xml:space="preserve">Pozo, A, Tim Coulson, Graham Mcculloch, and Amanda L Stronza. 2017. “Determining baselines for human-elephant conflict : A matter of time.” </w:t>
      </w:r>
      <w:r>
        <w:rPr>
          <w:i/>
        </w:rPr>
        <w:t>PLoS One</w:t>
      </w:r>
      <w:r>
        <w:rPr/>
        <w:t xml:space="preserve"> 12 (6): e0178840.</w:t>
      </w:r>
    </w:p>
    <w:p>
      <w:pPr>
        <w:pStyle w:val="Normal"/>
        <w:rPr/>
      </w:pPr>
      <w:r>
        <w:rPr/>
        <w:t xml:space="preserve">Punt, André E, Doug S Butterworth, Carryn L de Moor, José A A De Oliveira, and Malcolm Haddon. 2016. “Management strategy evaluation: Best practices.” </w:t>
      </w:r>
      <w:r>
        <w:rPr>
          <w:i/>
        </w:rPr>
        <w:t>Fish and Fisheries</w:t>
      </w:r>
      <w:r>
        <w:rPr/>
        <w:t xml:space="preserve"> 17 (2): 303–34. doi:</w:t>
      </w:r>
      <w:hyperlink r:id="rId28">
        <w:r>
          <w:rPr>
            <w:rStyle w:val="InternetLink"/>
          </w:rPr>
          <w:t>10.1111/faf.12104</w:t>
        </w:r>
      </w:hyperlink>
      <w:r>
        <w:rPr/>
        <w:t>.X</w:t>
      </w:r>
    </w:p>
    <w:p>
      <w:pPr>
        <w:pStyle w:val="Normal"/>
        <w:rPr/>
      </w:pPr>
      <w:r>
        <w:rPr/>
        <w:t xml:space="preserve">Redpath, Steve M, R J Gutiérrez, A Wood, K, and Juliette C Young, eds. 2015. </w:t>
      </w:r>
      <w:r>
        <w:rPr>
          <w:i/>
        </w:rPr>
        <w:t>Conflicts in conservation: navigating towards solutions</w:t>
      </w:r>
      <w:r>
        <w:rPr/>
        <w:t>. Cambridge University Press.</w:t>
      </w:r>
    </w:p>
    <w:p>
      <w:pPr>
        <w:pStyle w:val="Normal"/>
        <w:rPr/>
      </w:pPr>
      <w:r>
        <w:rPr/>
        <w:t xml:space="preserve">Redpath, Steve M, Juliette Young, Anna Evely, William M Adams, William J Sutherland, Andrew Whitehouse, Arjun Amar, et al. 2013. “Understanding and managing conservation conflicts.” </w:t>
      </w:r>
      <w:r>
        <w:rPr>
          <w:i/>
        </w:rPr>
        <w:t>Trends in Ecology &amp; Evolution</w:t>
      </w:r>
      <w:r>
        <w:rPr/>
        <w:t xml:space="preserve"> 28 (2): 100–109. doi:</w:t>
      </w:r>
      <w:hyperlink r:id="rId29">
        <w:r>
          <w:rPr>
            <w:rStyle w:val="InternetLink"/>
          </w:rPr>
          <w:t>10.1016/j.tree.2012.08.021</w:t>
        </w:r>
      </w:hyperlink>
      <w:r>
        <w:rPr/>
        <w:t>.X</w:t>
      </w:r>
    </w:p>
    <w:p>
      <w:pPr>
        <w:pStyle w:val="Normal"/>
        <w:rPr/>
      </w:pPr>
      <w:r>
        <w:rPr/>
        <w:t xml:space="preserve">Schlüter, M, R R J McAllister, R Arlinghaus, N Bunnefeld, K Eisenack, F Hölker, E J Milner-Gulland, et al. 2012. “New horizons for managing the environment: A review of coupled social-ecological systems modeling.” </w:t>
      </w:r>
      <w:r>
        <w:rPr>
          <w:i/>
        </w:rPr>
        <w:t>Natural Resource Modeling</w:t>
      </w:r>
      <w:r>
        <w:rPr/>
        <w:t xml:space="preserve"> 25 (1): 219–72. doi:</w:t>
      </w:r>
      <w:hyperlink r:id="rId30">
        <w:r>
          <w:rPr>
            <w:rStyle w:val="InternetLink"/>
          </w:rPr>
          <w:t>10.1111/j.1939-7445.2011.00108.x</w:t>
        </w:r>
      </w:hyperlink>
      <w:r>
        <w:rPr/>
        <w:t>.X</w:t>
      </w:r>
    </w:p>
    <w:p>
      <w:pPr>
        <w:pStyle w:val="Normal"/>
        <w:rPr/>
      </w:pPr>
      <w:r>
        <w:rPr/>
        <w:t xml:space="preserve">Schlüter, Maja, Andres Baeza, Gunnar Dressler, Karin Frank, Jürgen Groeneveld, Wander Jager, Marco A Janssen, et al. 2017. “A framework for mapping and comparing behavioural theories in models of social-ecological systems.” </w:t>
      </w:r>
      <w:r>
        <w:rPr>
          <w:i/>
        </w:rPr>
        <w:t>Ecological Economics</w:t>
      </w:r>
      <w:r>
        <w:rPr/>
        <w:t xml:space="preserve"> 131. Elsevier B.V.: 21–35. doi:</w:t>
      </w:r>
      <w:hyperlink r:id="rId31">
        <w:r>
          <w:rPr>
            <w:rStyle w:val="InternetLink"/>
          </w:rPr>
          <w:t>10.1016/j.ecolecon.2016.08.008</w:t>
        </w:r>
      </w:hyperlink>
      <w:r>
        <w:rPr/>
        <w:t>.X</w:t>
      </w:r>
    </w:p>
    <w:p>
      <w:pPr>
        <w:pStyle w:val="Normal"/>
        <w:rPr/>
      </w:pPr>
      <w:r>
        <w:rPr/>
        <w:t xml:space="preserve">Strand, O, E B Nilsen, E J Solberg, and J C D Linnell. 2012. “Can management regulate the population size of wild reindeer (Rangifer tarandus) through harvest?” </w:t>
      </w:r>
      <w:r>
        <w:rPr>
          <w:i/>
        </w:rPr>
        <w:t>Canadian Journal of Zoology</w:t>
      </w:r>
      <w:r>
        <w:rPr/>
        <w:t xml:space="preserve"> 90: 163–71. doi:</w:t>
      </w:r>
      <w:hyperlink r:id="rId32">
        <w:r>
          <w:rPr>
            <w:rStyle w:val="InternetLink"/>
          </w:rPr>
          <w:t>Doi 10.1139/Z11-123</w:t>
        </w:r>
      </w:hyperlink>
      <w:r>
        <w:rPr/>
        <w:t>.X</w:t>
      </w:r>
    </w:p>
    <w:p>
      <w:pPr>
        <w:pStyle w:val="Normal"/>
        <w:rPr/>
      </w:pPr>
      <w:r>
        <w:rPr/>
        <w:t xml:space="preserve">Sundt-Hansen, L, J Huisman, H Skoglund, and Kjetil Hindar. 2015. “Farmed Atlantic salmon Salmo salar L. parr may reduce early survival of wild fish.” </w:t>
      </w:r>
      <w:r>
        <w:rPr>
          <w:i/>
        </w:rPr>
        <w:t>Journal of Fish Biology</w:t>
      </w:r>
      <w:r>
        <w:rPr/>
        <w:t xml:space="preserve"> 86 (6): 1699–1712. doi:</w:t>
      </w:r>
      <w:hyperlink r:id="rId33">
        <w:r>
          <w:rPr>
            <w:rStyle w:val="InternetLink"/>
          </w:rPr>
          <w:t>10.1111/jfb.12677</w:t>
        </w:r>
      </w:hyperlink>
      <w:r>
        <w:rPr/>
        <w:t>.X</w:t>
      </w:r>
    </w:p>
    <w:p>
      <w:pPr>
        <w:pStyle w:val="Normal"/>
        <w:rPr/>
      </w:pPr>
      <w:r>
        <w:rPr/>
        <w:t xml:space="preserve">Tilman, Andrew R., James R. Watson, and Simon Levin. 2016. “Maintaining cooperation in social-ecological systems:” </w:t>
      </w:r>
      <w:r>
        <w:rPr>
          <w:i/>
        </w:rPr>
        <w:t>Theoretical Ecology</w:t>
      </w:r>
      <w:r>
        <w:rPr/>
        <w:t>. Theoretical Ecology. doi:</w:t>
      </w:r>
      <w:hyperlink r:id="rId34">
        <w:r>
          <w:rPr>
            <w:rStyle w:val="InternetLink"/>
          </w:rPr>
          <w:t>10.1007/s12080-016-0318-8</w:t>
        </w:r>
      </w:hyperlink>
      <w:r>
        <w:rPr/>
        <w:t>.X</w:t>
      </w:r>
    </w:p>
    <w:p>
      <w:pPr>
        <w:pStyle w:val="Normal"/>
        <w:rPr/>
      </w:pPr>
      <w:r>
        <w:rPr/>
        <w:t xml:space="preserve">Tu, M Tuan, Eberhard Wolff, and Winfried Lamersdorf. 2000. “Genetic algorithms for automated negotiations: a FSM-based application approach.” </w:t>
      </w:r>
      <w:r>
        <w:rPr>
          <w:i/>
        </w:rPr>
        <w:t>Proceedings 11th International Workshop on Database and Expert Systems Applications</w:t>
      </w:r>
      <w:r>
        <w:rPr/>
        <w:t>, 1029–33. doi:</w:t>
      </w:r>
      <w:hyperlink r:id="rId35">
        <w:r>
          <w:rPr>
            <w:rStyle w:val="InternetLink"/>
          </w:rPr>
          <w:t>10.1109/DEXA.2000.875153</w:t>
        </w:r>
      </w:hyperlink>
      <w:r>
        <w:rPr/>
        <w:t>.X</w:t>
      </w:r>
    </w:p>
    <w:p>
      <w:pPr>
        <w:pStyle w:val="Normal"/>
        <w:rPr/>
      </w:pPr>
      <w:r>
        <w:rPr/>
        <w:t xml:space="preserve">Tuvendal, Magnus, and Johan Elmberg. 2015. “A handshake between markets and hierarchies: Geese as an example of successful collaborative management of ecosystem services.” </w:t>
      </w:r>
      <w:r>
        <w:rPr>
          <w:i/>
        </w:rPr>
        <w:t>Sustainability</w:t>
      </w:r>
      <w:r>
        <w:rPr/>
        <w:t xml:space="preserve"> 7 (12): 15937–54. doi:</w:t>
      </w:r>
      <w:hyperlink r:id="rId36">
        <w:r>
          <w:rPr>
            <w:rStyle w:val="InternetLink"/>
          </w:rPr>
          <w:t>10.3390/su71215794</w:t>
        </w:r>
      </w:hyperlink>
      <w:r>
        <w:rPr/>
        <w:t>.X</w:t>
      </w:r>
    </w:p>
    <w:sectPr>
      <w:headerReference w:type="default" r:id="rId37"/>
      <w:footerReference w:type="default" r:id="rId38"/>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lend Nilsen" w:date="2017-11-01T08:51:00Z" w:initials="EN">
    <w:p>
      <w:r>
        <w:rPr>
          <w:rFonts w:ascii="Liberation Serif" w:hAnsi="Liberation Serif" w:eastAsia="DejaVu Sans" w:cs="DejaVu Sans"/>
          <w:color w:val="auto"/>
          <w:szCs w:val="24"/>
          <w:lang w:val="en-US" w:eastAsia="en-US" w:bidi="en-US"/>
        </w:rPr>
        <w:t xml:space="preserve">Do you want to say something here about using genetic algoritms? </w:t>
      </w:r>
    </w:p>
  </w:comment>
  <w:comment w:id="1" w:author="Erlend Nilsen" w:date="2017-11-01T08:51:00Z" w:initials="EN">
    <w:p>
      <w:r>
        <w:rPr>
          <w:rFonts w:ascii="Liberation Serif" w:hAnsi="Liberation Serif" w:eastAsia="DejaVu Sans" w:cs="DejaVu Sans"/>
          <w:color w:val="auto"/>
          <w:szCs w:val="24"/>
          <w:lang w:val="en-US" w:eastAsia="en-US" w:bidi="en-US"/>
        </w:rPr>
        <w:t xml:space="preserve">Check reference – mixture of formatting styles are used in the ms. </w:t>
      </w:r>
    </w:p>
  </w:comment>
  <w:comment w:id="2" w:author="Erlend Nilsen" w:date="2017-11-01T08:55:00Z" w:initials="EN">
    <w:p>
      <w:r>
        <w:rPr>
          <w:rFonts w:ascii="Liberation Serif" w:hAnsi="Liberation Serif" w:eastAsia="DejaVu Sans" w:cs="DejaVu Sans"/>
          <w:color w:val="auto"/>
          <w:szCs w:val="24"/>
          <w:lang w:val="en-US" w:eastAsia="en-US" w:bidi="en-US"/>
        </w:rPr>
        <w:t xml:space="preserve">Well – not just resource dynamics. They can also update their models of other parts of the system (e.g. implementation of regulations and policies). </w:t>
      </w:r>
    </w:p>
  </w:comment>
  <w:comment w:id="3" w:author="Erlend Nilsen" w:date="2017-11-01T08:56:00Z" w:initials="EN">
    <w:p>
      <w:r>
        <w:rPr>
          <w:rFonts w:ascii="Liberation Serif" w:hAnsi="Liberation Serif" w:eastAsia="DejaVu Sans" w:cs="DejaVu Sans"/>
          <w:color w:val="auto"/>
          <w:szCs w:val="24"/>
          <w:lang w:val="en-US" w:eastAsia="en-US" w:bidi="en-US"/>
        </w:rPr>
        <w:t xml:space="preserve">Or – MSE models developed hitherto have been limited in their ability… The way I think about them, the framework do have the necessary flexibility, but obviously one needs to build submodels/components that do take human decision-making more directly into account.  </w:t>
      </w:r>
    </w:p>
  </w:comment>
  <w:comment w:id="4" w:author="Erlend Nilsen" w:date="2017-11-01T08:58:00Z" w:initials="EN">
    <w:p>
      <w:r>
        <w:rPr>
          <w:rFonts w:ascii="Liberation Serif" w:hAnsi="Liberation Serif" w:eastAsia="DejaVu Sans" w:cs="DejaVu Sans"/>
          <w:color w:val="auto"/>
          <w:szCs w:val="24"/>
          <w:lang w:val="en-US" w:eastAsia="en-US" w:bidi="en-US"/>
        </w:rPr>
        <w:t>Not sure – but I would think at link here to the cran-page where the package can be visited would be appropriate here. But perhaps this is not the convention? Have a look at former papers of this type in MEE</w:t>
      </w:r>
    </w:p>
  </w:comment>
  <w:comment w:id="5" w:author="Erlend Nilsen" w:date="2017-11-01T10:46:00Z" w:initials="EN">
    <w:p>
      <w:r>
        <w:rPr>
          <w:rFonts w:ascii="Liberation Serif" w:hAnsi="Liberation Serif" w:eastAsia="DejaVu Sans" w:cs="DejaVu Sans"/>
          <w:color w:val="auto"/>
          <w:szCs w:val="24"/>
          <w:lang w:val="en-US" w:eastAsia="en-US" w:bidi="en-US"/>
        </w:rPr>
        <w:t xml:space="preserve">Say here that the “workhorse” function </w:t>
      </w:r>
      <w:r>
        <w:rPr>
          <w:rFonts w:ascii="Liberation Serif" w:hAnsi="Liberation Serif" w:eastAsia="DejaVu Sans" w:cs="DejaVu Sans"/>
          <w:i/>
          <w:color w:val="auto"/>
          <w:szCs w:val="24"/>
          <w:lang w:val="en-US" w:eastAsia="en-US" w:bidi="en-US"/>
        </w:rPr>
        <w:t xml:space="preserve">gmse </w:t>
      </w:r>
      <w:r>
        <w:rPr>
          <w:rFonts w:ascii="Liberation Serif" w:hAnsi="Liberation Serif" w:eastAsia="DejaVu Sans" w:cs="DejaVu Sans"/>
          <w:color w:val="auto"/>
          <w:szCs w:val="24"/>
          <w:lang w:val="en-US" w:eastAsia="en-US" w:bidi="en-US"/>
        </w:rPr>
        <w:t xml:space="preserve">comes with predefined submodels that can be parameterized to fit  various case studies – but that you can also use tailored submodels and the gmse_apply function. I think you should stress that already here. </w:t>
      </w:r>
    </w:p>
  </w:comment>
  <w:comment w:id="6" w:author="Erlend Nilsen" w:date="2017-11-01T10:48:00Z" w:initials="EN">
    <w:p>
      <w:r>
        <w:rPr>
          <w:rFonts w:ascii="Liberation Serif" w:hAnsi="Liberation Serif" w:eastAsia="DejaVu Sans" w:cs="DejaVu Sans"/>
          <w:color w:val="auto"/>
          <w:szCs w:val="24"/>
          <w:lang w:val="en-US" w:eastAsia="en-US" w:bidi="en-US"/>
        </w:rPr>
        <w:t xml:space="preserve">I have two general comments here: </w:t>
      </w:r>
    </w:p>
    <w:p>
      <w:r>
        <w:rPr>
          <w:rFonts w:ascii="Liberation Serif" w:hAnsi="Liberation Serif" w:eastAsia="DejaVu Sans" w:cs="DejaVu Sans"/>
          <w:color w:val="auto"/>
          <w:szCs w:val="24"/>
          <w:lang w:val="en-US" w:eastAsia="en-US" w:bidi="en-US"/>
        </w:rPr>
        <w:t xml:space="preserve">The genetic algorithm would be new to most readers of this ms and most users of the package. Therefore, I would like 1) to have a bit more details given here (also in technical terms – how does this actually work out), and 2) I would lift the focus on this algorithm and present it (at least introduce it) much earlier. </w:t>
      </w:r>
    </w:p>
    <w:p>
      <w:r>
        <w:rPr>
          <w:rFonts w:ascii="Liberation Serif" w:hAnsi="Liberation Serif" w:eastAsia="DejaVu Sans" w:cs="DejaVu Sans"/>
          <w:color w:val="auto"/>
          <w:szCs w:val="24"/>
          <w:lang w:val="en-US" w:eastAsia="en-US" w:bidi="en-US"/>
        </w:rPr>
      </w:r>
    </w:p>
  </w:comment>
  <w:comment w:id="7" w:author="Unknown Author" w:date="2017-11-02T14:01:32Z" w:initials="">
    <w:p>
      <w:r>
        <w:rPr>
          <w:rFonts w:eastAsia="WenQuanYi Micro Hei" w:cs="Lohit Hind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I’m not entirely sure how to address the second comment – is the suggestion that this section should come earlier, or just a mention of genetic algorithms? Currently, genetic algorithms are first introduced in the third paragraph of the Introduction, along with the introduction of the GMSE package itself.</w:t>
      </w:r>
    </w:p>
    <w:p>
      <w:r>
        <w:rPr>
          <w:rFonts w:ascii="Liberation Serif" w:hAnsi="Liberation Serif" w:eastAsia="DejaVu Sans" w:cs="DejaVu Sans"/>
          <w:color w:val="auto"/>
          <w:szCs w:val="24"/>
          <w:lang w:val="en-US" w:eastAsia="en-US" w:bidi="en-US"/>
        </w:rPr>
      </w:r>
    </w:p>
    <w:p>
      <w:r>
        <w:rPr>
          <w:rFonts w:ascii="Liberation Serif" w:hAnsi="Liberation Serif" w:eastAsia="WenQuanYi Micro Hei" w:cs="Lohit Hind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I don’t think that genetic algorithms are particularly new or exciting, even in ecology and evolution (as evidenced by the Hamblin 2013 review paper on the subject), and my fear is that emphasising the logic of them too much will give the impression that the genetic algorithm is the most important part of GMSE. I don’t know if more MEE readers would be familiar with genetic algorithms or management strategy evolution, but a year ago I’d have known much less about the latter than the former. Of course, a bit of extra emphasis I do think is warranted, as this paper will probably attract more people interested in MSE than game-theoretic algorithms, hence the reason for giving genetic algorithms their own subsection.</w:t>
      </w:r>
    </w:p>
    <w:p>
      <w:r>
        <w:rPr>
          <w:rFonts w:ascii="Liberation Serif" w:hAnsi="Liberation Serif" w:eastAsia="DejaVu Sans" w:cs="DejaVu Sans"/>
          <w:color w:val="auto"/>
          <w:szCs w:val="24"/>
          <w:lang w:val="en-US" w:eastAsia="en-US" w:bidi="en-US"/>
        </w:rPr>
      </w:r>
    </w:p>
    <w:p>
      <w:r>
        <w:rPr>
          <w:rFonts w:eastAsia="WenQuanYi Micro Hei" w:cs="Lohit Hind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To give a clearer idea of what is going on, I have now written some supporting information detailing how the genetic algorithm is implemented in GMSE.</w:t>
      </w:r>
    </w:p>
  </w:comment>
  <w:comment w:id="8" w:author="Erlend Nilsen" w:date="2017-11-01T10:54:00Z" w:initials="EN">
    <w:p>
      <w:r>
        <w:rPr>
          <w:rFonts w:ascii="Liberation Serif" w:hAnsi="Liberation Serif" w:eastAsia="DejaVu Sans" w:cs="DejaVu Sans"/>
          <w:color w:val="auto"/>
          <w:szCs w:val="24"/>
          <w:lang w:val="en-US" w:eastAsia="en-US" w:bidi="en-US"/>
        </w:rPr>
        <w:t xml:space="preserve">Would it be possible to limit the text here a bit – and then spend a bit more text on introducing the </w:t>
      </w:r>
      <w:r>
        <w:rPr>
          <w:rFonts w:ascii="Liberation Serif" w:hAnsi="Liberation Serif" w:eastAsia="DejaVu Sans" w:cs="DejaVu Sans"/>
          <w:i/>
          <w:color w:val="auto"/>
          <w:szCs w:val="24"/>
          <w:lang w:val="en-US" w:eastAsia="en-US" w:bidi="en-US"/>
        </w:rPr>
        <w:t>gmse_apply</w:t>
      </w:r>
      <w:r>
        <w:rPr>
          <w:rFonts w:ascii="Liberation Serif" w:hAnsi="Liberation Serif" w:eastAsia="DejaVu Sans" w:cs="DejaVu Sans"/>
          <w:color w:val="auto"/>
          <w:szCs w:val="24"/>
          <w:lang w:val="en-US" w:eastAsia="en-US" w:bidi="en-US"/>
        </w:rPr>
        <w:t xml:space="preserve"> functionality? </w:t>
      </w:r>
    </w:p>
  </w:comment>
  <w:comment w:id="9" w:author="Erlend Nilsen" w:date="2017-11-01T10:52:00Z" w:initials="EN">
    <w:p>
      <w:r>
        <w:rPr>
          <w:rFonts w:ascii="Liberation Serif" w:hAnsi="Liberation Serif" w:eastAsia="DejaVu Sans" w:cs="DejaVu Sans"/>
          <w:color w:val="auto"/>
          <w:szCs w:val="24"/>
          <w:lang w:val="en-US" w:eastAsia="en-US" w:bidi="en-US"/>
        </w:rPr>
        <w:t>I would say: Let us illustrate the usefuelness of the package by considering a real-world scenario/case study where a protected population of… I think it adds confusion to state that the scenario could be interpreted in many ways…</w:t>
      </w:r>
    </w:p>
  </w:comment>
  <w:comment w:id="10" w:author="Erlend Nilsen" w:date="2017-11-01T10:53:00Z" w:initials="EN">
    <w:p>
      <w:r>
        <w:rPr>
          <w:rFonts w:ascii="Liberation Serif" w:hAnsi="Liberation Serif" w:eastAsia="DejaVu Sans" w:cs="DejaVu Sans"/>
          <w:color w:val="auto"/>
          <w:szCs w:val="24"/>
          <w:lang w:val="en-US" w:eastAsia="en-US" w:bidi="en-US"/>
        </w:rPr>
        <w:t>Very nice illustrations!!</w:t>
      </w:r>
    </w:p>
  </w:comment>
  <w:comment w:id="11" w:author="Erlend Nilsen" w:date="2017-11-01T10:55:00Z" w:initials="EN">
    <w:p>
      <w:r>
        <w:rPr>
          <w:rFonts w:ascii="Liberation Serif" w:hAnsi="Liberation Serif" w:eastAsia="DejaVu Sans" w:cs="DejaVu Sans"/>
          <w:color w:val="auto"/>
          <w:szCs w:val="24"/>
          <w:lang w:val="en-US" w:eastAsia="en-US" w:bidi="en-US"/>
        </w:rPr>
        <w:t xml:space="preserve">See my comment above – I would like to see a bit more focus on the posibilites that the gmse_apply function give.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bidi="ar-SA" w:eastAsia="zh-CN"/>
    </w:rPr>
  </w:style>
  <w:style w:type="character" w:styleId="DefaultParagraphFont" w:default="1">
    <w:name w:val="Default Paragraph Font"/>
    <w:uiPriority w:val="1"/>
    <w:semiHidden/>
    <w:unhideWhenUsed/>
    <w:qFormat/>
    <w:rPr/>
  </w:style>
  <w:style w:type="character" w:styleId="WW8Num1z0" w:customStyle="1">
    <w:name w:val="WW8Num1z0"/>
    <w:qFormat/>
    <w:rPr>
      <w:rFonts w:ascii="Times New Roman" w:hAnsi="Times New Roman" w:eastAsia="Times New Roman" w:cs="Times New Roman"/>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1z3" w:customStyle="1">
    <w:name w:val="WW8Num1z3"/>
    <w:qFormat/>
    <w:rPr>
      <w:rFonts w:ascii="Symbol" w:hAnsi="Symbol" w:cs="Symbol"/>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Pagenumber">
    <w:name w:val="page number"/>
    <w:basedOn w:val="DefaultParagraphFont"/>
    <w:qFormat/>
    <w:rPr/>
  </w:style>
  <w:style w:type="character" w:styleId="InternetLink" w:customStyle="1">
    <w:name w:val="Internet Link"/>
    <w:basedOn w:val="DefaultParagraphFont"/>
    <w:rPr>
      <w:color w:val="0000FF"/>
      <w:u w:val="single"/>
    </w:rPr>
  </w:style>
  <w:style w:type="character" w:styleId="LineNumbering" w:customStyle="1">
    <w:name w:val="Line Numbering"/>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nenumber">
    <w:name w:val="line number"/>
    <w:basedOn w:val="DefaultParagraphFont"/>
    <w:uiPriority w:val="99"/>
    <w:semiHidden/>
    <w:unhideWhenUsed/>
    <w:qFormat/>
    <w:rsid w:val="001019f2"/>
    <w:rPr/>
  </w:style>
  <w:style w:type="character" w:styleId="Annotationreference">
    <w:name w:val="annotation reference"/>
    <w:basedOn w:val="DefaultParagraphFont"/>
    <w:uiPriority w:val="99"/>
    <w:semiHidden/>
    <w:unhideWhenUsed/>
    <w:qFormat/>
    <w:rsid w:val="00643b3d"/>
    <w:rPr>
      <w:sz w:val="16"/>
      <w:szCs w:val="16"/>
    </w:rPr>
  </w:style>
  <w:style w:type="character" w:styleId="CommentTextChar" w:customStyle="1">
    <w:name w:val="Comment Text Char"/>
    <w:basedOn w:val="DefaultParagraphFont"/>
    <w:link w:val="CommentText"/>
    <w:uiPriority w:val="99"/>
    <w:semiHidden/>
    <w:qFormat/>
    <w:rsid w:val="00643b3d"/>
    <w:rPr>
      <w:rFonts w:ascii="Times New Roman" w:hAnsi="Times New Roman" w:eastAsia="Times New Roman" w:cs="Times New Roman"/>
      <w:color w:val="00000A"/>
      <w:szCs w:val="20"/>
      <w:lang w:val="en-US" w:bidi="ar-SA"/>
    </w:rPr>
  </w:style>
  <w:style w:type="character" w:styleId="CommentSubjectChar" w:customStyle="1">
    <w:name w:val="Comment Subject Char"/>
    <w:basedOn w:val="CommentTextChar"/>
    <w:link w:val="CommentSubject"/>
    <w:uiPriority w:val="99"/>
    <w:semiHidden/>
    <w:qFormat/>
    <w:rsid w:val="00643b3d"/>
    <w:rPr>
      <w:rFonts w:ascii="Times New Roman" w:hAnsi="Times New Roman" w:eastAsia="Times New Roman" w:cs="Times New Roman"/>
      <w:b/>
      <w:bCs/>
      <w:color w:val="00000A"/>
      <w:szCs w:val="20"/>
      <w:lang w:val="en-US" w:bidi="ar-SA"/>
    </w:rPr>
  </w:style>
  <w:style w:type="character" w:styleId="BalloonTextChar" w:customStyle="1">
    <w:name w:val="Balloon Text Char"/>
    <w:basedOn w:val="DefaultParagraphFont"/>
    <w:link w:val="BalloonText"/>
    <w:uiPriority w:val="99"/>
    <w:semiHidden/>
    <w:qFormat/>
    <w:rsid w:val="00643b3d"/>
    <w:rPr>
      <w:rFonts w:ascii="Segoe UI" w:hAnsi="Segoe UI" w:eastAsia="Times New Roman" w:cs="Segoe UI"/>
      <w:color w:val="00000A"/>
      <w:sz w:val="18"/>
      <w:szCs w:val="18"/>
      <w:lang w:val="en-US" w:bidi="ar-SA"/>
    </w:rPr>
  </w:style>
  <w:style w:type="paragraph" w:styleId="Heading" w:customStyle="1">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szCs w:val="24"/>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customStyle="1">
    <w:name w:val="abstract"/>
    <w:basedOn w:val="Normal"/>
    <w:qFormat/>
    <w:pPr>
      <w:spacing w:before="120" w:after="0"/>
    </w:pPr>
    <w:rPr>
      <w:sz w:val="20"/>
    </w:rPr>
  </w:style>
  <w:style w:type="paragraph" w:styleId="Abbreviations" w:customStyle="1">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customStyle="1">
    <w:name w:val="heading1"/>
    <w:basedOn w:val="Normal"/>
    <w:next w:val="Normal"/>
    <w:qFormat/>
    <w:pPr>
      <w:keepNext/>
      <w:spacing w:before="240" w:after="180"/>
    </w:pPr>
    <w:rPr>
      <w:rFonts w:ascii="Arial" w:hAnsi="Arial" w:cs="Arial"/>
      <w:b/>
      <w:sz w:val="32"/>
    </w:rPr>
  </w:style>
  <w:style w:type="paragraph" w:styleId="Heading2" w:customStyle="1">
    <w:name w:val="heading2"/>
    <w:basedOn w:val="Normal"/>
    <w:next w:val="Normal"/>
    <w:qFormat/>
    <w:pPr>
      <w:keepNext/>
      <w:spacing w:before="240" w:after="180"/>
    </w:pPr>
    <w:rPr>
      <w:rFonts w:ascii="Arial" w:hAnsi="Arial" w:cs="Arial"/>
      <w:b/>
    </w:rPr>
  </w:style>
  <w:style w:type="paragraph" w:styleId="Heading3" w:customStyle="1">
    <w:name w:val="heading3"/>
    <w:basedOn w:val="Normal"/>
    <w:next w:val="Normal"/>
    <w:qFormat/>
    <w:pPr>
      <w:keepNext/>
      <w:spacing w:before="240" w:after="180"/>
    </w:pPr>
    <w:rPr>
      <w:rFonts w:ascii="Arial" w:hAnsi="Arial" w:cs="Arial"/>
      <w:i/>
    </w:rPr>
  </w:style>
  <w:style w:type="paragraph" w:styleId="Runin" w:customStyle="1">
    <w:name w:val="run-in"/>
    <w:basedOn w:val="Normal"/>
    <w:next w:val="Normal"/>
    <w:qFormat/>
    <w:pPr>
      <w:keepNext/>
      <w:spacing w:before="120" w:after="0"/>
    </w:pPr>
    <w:rPr>
      <w:b/>
    </w:rPr>
  </w:style>
  <w:style w:type="paragraph" w:styleId="Figurecitation" w:customStyle="1">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customStyle="1">
    <w:name w:val="acknowledgements"/>
    <w:basedOn w:val="Abstract"/>
    <w:next w:val="Normal"/>
    <w:qFormat/>
    <w:pPr>
      <w:spacing w:before="240" w:after="0"/>
    </w:pPr>
    <w:rPr/>
  </w:style>
  <w:style w:type="paragraph" w:styleId="Author" w:customStyle="1">
    <w:name w:val="author"/>
    <w:basedOn w:val="Normal"/>
    <w:qFormat/>
    <w:pPr>
      <w:spacing w:before="120" w:after="0"/>
    </w:pPr>
    <w:rPr/>
  </w:style>
  <w:style w:type="paragraph" w:styleId="Affiliation" w:customStyle="1">
    <w:name w:val="affiliation"/>
    <w:basedOn w:val="Normal"/>
    <w:qFormat/>
    <w:pPr>
      <w:spacing w:lineRule="auto" w:line="240" w:before="120" w:after="0"/>
    </w:pPr>
    <w:rPr>
      <w:i/>
    </w:rPr>
  </w:style>
  <w:style w:type="paragraph" w:styleId="Email" w:customStyle="1">
    <w:name w:val="email"/>
    <w:basedOn w:val="Normal"/>
    <w:qFormat/>
    <w:pPr>
      <w:spacing w:lineRule="auto" w:line="240" w:before="120" w:after="0"/>
    </w:pPr>
    <w:rPr>
      <w:sz w:val="20"/>
    </w:rPr>
  </w:style>
  <w:style w:type="paragraph" w:styleId="Phone" w:customStyle="1">
    <w:name w:val="phone"/>
    <w:basedOn w:val="Email"/>
    <w:qFormat/>
    <w:pPr/>
    <w:rPr/>
  </w:style>
  <w:style w:type="paragraph" w:styleId="Fax" w:customStyle="1">
    <w:name w:val="fax"/>
    <w:basedOn w:val="Email"/>
    <w:qFormat/>
    <w:pPr/>
    <w:rPr/>
  </w:style>
  <w:style w:type="paragraph" w:styleId="Keywords" w:customStyle="1">
    <w:name w:val="keywords"/>
    <w:basedOn w:val="Normal"/>
    <w:next w:val="Normal"/>
    <w:qFormat/>
    <w:pPr>
      <w:spacing w:before="120" w:after="0"/>
    </w:pPr>
    <w:rPr>
      <w:i/>
    </w:rPr>
  </w:style>
  <w:style w:type="paragraph" w:styleId="Extraaddress" w:customStyle="1">
    <w:name w:val="extraaddress"/>
    <w:basedOn w:val="Email"/>
    <w:qFormat/>
    <w:pPr/>
    <w:rPr/>
  </w:style>
  <w:style w:type="paragraph" w:styleId="Reference" w:customStyle="1">
    <w:name w:val="reference"/>
    <w:basedOn w:val="Normal"/>
    <w:qFormat/>
    <w:pPr/>
    <w:rPr>
      <w:sz w:val="20"/>
    </w:rPr>
  </w:style>
  <w:style w:type="paragraph" w:styleId="Equation" w:customStyle="1">
    <w:name w:val="equation"/>
    <w:basedOn w:val="Normal"/>
    <w:next w:val="Normal"/>
    <w:qFormat/>
    <w:pPr>
      <w:spacing w:before="120" w:after="120"/>
      <w:jc w:val="center"/>
    </w:pPr>
    <w:rPr/>
  </w:style>
  <w:style w:type="paragraph" w:styleId="Articlenote" w:customStyle="1">
    <w:name w:val="articlenote"/>
    <w:basedOn w:val="Normal"/>
    <w:next w:val="Normal"/>
    <w:qFormat/>
    <w:pPr>
      <w:spacing w:lineRule="auto" w:line="240"/>
    </w:pPr>
    <w:rPr>
      <w:sz w:val="22"/>
    </w:rPr>
  </w:style>
  <w:style w:type="paragraph" w:styleId="Figlegend" w:customStyle="1">
    <w:name w:val="figlegend"/>
    <w:basedOn w:val="Normal"/>
    <w:next w:val="Normal"/>
    <w:qFormat/>
    <w:pPr>
      <w:spacing w:before="120" w:after="0"/>
    </w:pPr>
    <w:rPr>
      <w:sz w:val="20"/>
    </w:rPr>
  </w:style>
  <w:style w:type="paragraph" w:styleId="Tablelegend" w:customStyle="1">
    <w:name w:val="tablelegend"/>
    <w:basedOn w:val="Normal"/>
    <w:next w:val="Normal"/>
    <w:qFormat/>
    <w:pPr>
      <w:spacing w:before="120" w:after="0"/>
    </w:pPr>
    <w:rPr>
      <w:sz w:val="20"/>
    </w:rPr>
  </w:style>
  <w:style w:type="paragraph" w:styleId="Url" w:customStyle="1">
    <w:name w:val="url"/>
    <w:basedOn w:val="Email"/>
    <w:next w:val="Normal"/>
    <w:qFormat/>
    <w:pPr/>
    <w:rPr/>
  </w:style>
  <w:style w:type="paragraph" w:styleId="SourceCode" w:customStyle="1">
    <w:name w:val="Source Code"/>
    <w:basedOn w:val="Normal"/>
    <w:qFormat/>
    <w:pPr>
      <w:shd w:val="clear" w:color="auto" w:fill="F8F8F8"/>
    </w:pPr>
    <w:rPr/>
  </w:style>
  <w:style w:type="paragraph" w:styleId="Annotationtext">
    <w:name w:val="annotation text"/>
    <w:basedOn w:val="Normal"/>
    <w:link w:val="CommentTextChar"/>
    <w:uiPriority w:val="99"/>
    <w:semiHidden/>
    <w:unhideWhenUsed/>
    <w:qFormat/>
    <w:rsid w:val="00643b3d"/>
    <w:pPr>
      <w:spacing w:lineRule="auto" w:line="240"/>
    </w:pPr>
    <w:rPr>
      <w:sz w:val="20"/>
    </w:rPr>
  </w:style>
  <w:style w:type="paragraph" w:styleId="Annotationsubject">
    <w:name w:val="annotation subject"/>
    <w:basedOn w:val="Annotationtext"/>
    <w:link w:val="CommentSubjectChar"/>
    <w:uiPriority w:val="99"/>
    <w:semiHidden/>
    <w:unhideWhenUsed/>
    <w:qFormat/>
    <w:rsid w:val="00643b3d"/>
    <w:pPr/>
    <w:rPr>
      <w:b/>
      <w:bCs/>
    </w:rPr>
  </w:style>
  <w:style w:type="paragraph" w:styleId="BalloonText">
    <w:name w:val="Balloon Text"/>
    <w:basedOn w:val="Normal"/>
    <w:link w:val="BalloonTextChar"/>
    <w:uiPriority w:val="99"/>
    <w:semiHidden/>
    <w:unhideWhenUsed/>
    <w:qFormat/>
    <w:rsid w:val="00643b3d"/>
    <w:pPr>
      <w:spacing w:lineRule="auto" w:line="240"/>
    </w:pPr>
    <w:rPr>
      <w:rFonts w:ascii="Segoe UI" w:hAnsi="Segoe UI" w:cs="Segoe UI"/>
      <w:sz w:val="18"/>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ran.r-project.org/package=GMSE" TargetMode="External"/><Relationship Id="rId5" Type="http://schemas.openxmlformats.org/officeDocument/2006/relationships/hyperlink" Target="https://github.com/bradduthie/gmse" TargetMode="External"/><Relationship Id="rId6" Type="http://schemas.openxmlformats.org/officeDocument/2006/relationships/hyperlink" Target="https://doi.org/10.1016/j.plrev.2016.08.015" TargetMode="External"/><Relationship Id="rId7" Type="http://schemas.openxmlformats.org/officeDocument/2006/relationships/hyperlink" Target="http://oregonstate.edu/dept/IIFET/2000/papers/balmann2.pdf" TargetMode="External"/><Relationship Id="rId8" Type="http://schemas.openxmlformats.org/officeDocument/2006/relationships/hyperlink" Target="https://doi.org/10.1073/pnas.1413571111" TargetMode="External"/><Relationship Id="rId9" Type="http://schemas.openxmlformats.org/officeDocument/2006/relationships/hyperlink" Target="https://doi.org/10.1016/j.tree.2011.05.003" TargetMode="External"/><Relationship Id="rId10" Type="http://schemas.openxmlformats.org/officeDocument/2006/relationships/hyperlink" Target="https://doi.org/10.1073/pnas.1704949114" TargetMode="External"/><Relationship Id="rId11" Type="http://schemas.openxmlformats.org/officeDocument/2006/relationships/hyperlink" Target="https://CRAN.R-project.org/package=sh" TargetMode="External"/><Relationship Id="rId12" Type="http://schemas.openxmlformats.org/officeDocument/2006/relationships/hyperlink" Target="https://doi.org/10.1016/j.biocon.2010.10.028" TargetMode="External"/><Relationship Id="rId13" Type="http://schemas.openxmlformats.org/officeDocument/2006/relationships/hyperlink" Target="https://doi.org/10.1126/science.1251817" TargetMode="External"/><Relationship Id="rId14" Type="http://schemas.openxmlformats.org/officeDocument/2006/relationships/hyperlink" Target="https://doi.org/10.1016/j.tree.2017.02.009" TargetMode="External"/><Relationship Id="rId15" Type="http://schemas.openxmlformats.org/officeDocument/2006/relationships/hyperlink" Target="https://doi.org/10.1007/s13280-016-0878-2" TargetMode="External"/><Relationship Id="rId16" Type="http://schemas.openxmlformats.org/officeDocument/2006/relationships/hyperlink" Target="https://doi.org/10.1111/brv.12258" TargetMode="External"/><Relationship Id="rId17" Type="http://schemas.openxmlformats.org/officeDocument/2006/relationships/hyperlink" Target="https://doi.org/10.1111/j.1467-2979.2010.00371.x" TargetMode="External"/><Relationship Id="rId18" Type="http://schemas.openxmlformats.org/officeDocument/2006/relationships/hyperlink" Target="https://doi.org/10.1111/2041-210X.12000" TargetMode="External"/><Relationship Id="rId19" Type="http://schemas.openxmlformats.org/officeDocument/2006/relationships/hyperlink" Target="https://doi.org/10.1016/j.cosust.2014.08.005" TargetMode="External"/><Relationship Id="rId20" Type="http://schemas.openxmlformats.org/officeDocument/2006/relationships/hyperlink" Target="https://doi.org/10.1016/j.biocon.2010.11.022" TargetMode="External"/><Relationship Id="rId21" Type="http://schemas.openxmlformats.org/officeDocument/2006/relationships/hyperlink" Target="https://doi.org/10.1016/j.chemosphere.2012.01.014" TargetMode="External"/><Relationship Id="rId22" Type="http://schemas.openxmlformats.org/officeDocument/2006/relationships/hyperlink" Target="https://doi.org/10.1007/s13280-016-0888-0" TargetMode="External"/><Relationship Id="rId23" Type="http://schemas.openxmlformats.org/officeDocument/2006/relationships/hyperlink" Target="https://doi.org/10.1093/icesjms/fsx078" TargetMode="External"/><Relationship Id="rId24" Type="http://schemas.openxmlformats.org/officeDocument/2006/relationships/hyperlink" Target="https://doi.org/10.1073/pnas.1010533108" TargetMode="External"/><Relationship Id="rId25" Type="http://schemas.openxmlformats.org/officeDocument/2006/relationships/hyperlink" Target="https://doi.org/10.5194/esd-2017-18" TargetMode="External"/><Relationship Id="rId26" Type="http://schemas.openxmlformats.org/officeDocument/2006/relationships/hyperlink" Target="https://doi.org/10.1111/1365-2664.12051" TargetMode="External"/><Relationship Id="rId27" Type="http://schemas.openxmlformats.org/officeDocument/2006/relationships/hyperlink" Target="https://doi.org/10.1007/s11269-017-1734-2" TargetMode="External"/><Relationship Id="rId28" Type="http://schemas.openxmlformats.org/officeDocument/2006/relationships/hyperlink" Target="https://doi.org/10.1111/faf.12104" TargetMode="External"/><Relationship Id="rId29" Type="http://schemas.openxmlformats.org/officeDocument/2006/relationships/hyperlink" Target="https://doi.org/10.1016/j.tree.2012.08.021" TargetMode="External"/><Relationship Id="rId30" Type="http://schemas.openxmlformats.org/officeDocument/2006/relationships/hyperlink" Target="https://doi.org/10.1111/j.1939-7445.2011.00108.x" TargetMode="External"/><Relationship Id="rId31" Type="http://schemas.openxmlformats.org/officeDocument/2006/relationships/hyperlink" Target="https://doi.org/10.1016/j.ecolecon.2016.08.008" TargetMode="External"/><Relationship Id="rId32" Type="http://schemas.openxmlformats.org/officeDocument/2006/relationships/hyperlink" Target="https://doi.org/Doi 10.1139/Z11-123" TargetMode="External"/><Relationship Id="rId33" Type="http://schemas.openxmlformats.org/officeDocument/2006/relationships/hyperlink" Target="https://doi.org/10.1111/jfb.12677" TargetMode="External"/><Relationship Id="rId34" Type="http://schemas.openxmlformats.org/officeDocument/2006/relationships/hyperlink" Target="https://doi.org/10.1007/s12080-016-0318-8" TargetMode="External"/><Relationship Id="rId35" Type="http://schemas.openxmlformats.org/officeDocument/2006/relationships/hyperlink" Target="https://doi.org/10.1109/DEXA.2000.875153" TargetMode="External"/><Relationship Id="rId36" Type="http://schemas.openxmlformats.org/officeDocument/2006/relationships/hyperlink" Target="https://doi.org/10.3390/su71215794"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comments" Target="comments.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LibreOffice/5.1.6.2$Linux_X86_64 LibreOffice_project/10m0$Build-2</Application>
  <Pages>13</Pages>
  <Words>3851</Words>
  <Characters>23318</Characters>
  <CharactersWithSpaces>27151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2017-11-01T07:50:00Z</dcterms:created>
  <dc:creator>A. Bradley Duthie, Jeremy J. Cusack, Erlend B. Nilsen, Rocío Pozo, O. Sarobidy Rakotonarivo, Bram Van Moorter, and Nils Bunnefeld</dc:creator>
  <dc:description/>
  <dc:language>en-GB</dc:language>
  <cp:lastModifiedBy/>
  <dcterms:modified xsi:type="dcterms:W3CDTF">2017-11-02T14:13:07Z</dcterms:modified>
  <cp:revision>4</cp:revision>
  <dc:subject/>
  <dc:title>GMSE: an R package for generalised management strategy evaluation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